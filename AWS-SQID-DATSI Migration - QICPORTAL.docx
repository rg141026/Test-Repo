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50D58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  <w:bookmarkStart w:id="0" w:name="OLE_LINK2"/>
    </w:p>
    <w:p w14:paraId="090DADAF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6CCCB557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0455AF3D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66306889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6A274481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7F7C08EA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546EE31B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3D0B6471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79191086" w14:textId="77777777" w:rsidR="00FF1ADC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</w:p>
    <w:p w14:paraId="519BDDD7" w14:textId="77777777" w:rsidR="00FF1ADC" w:rsidRPr="0027624E" w:rsidRDefault="00FF1ADC" w:rsidP="00FF1ADC">
      <w:pPr>
        <w:pStyle w:val="NoSpacing"/>
        <w:ind w:left="1350"/>
        <w:jc w:val="right"/>
        <w:rPr>
          <w:rFonts w:ascii="Verdana" w:hAnsi="Verdana"/>
          <w:b/>
          <w:smallCaps/>
          <w:color w:val="7F7F7F" w:themeColor="text1" w:themeTint="80"/>
          <w:sz w:val="36"/>
          <w:szCs w:val="36"/>
        </w:rPr>
      </w:pPr>
      <w:r>
        <w:rPr>
          <w:rFonts w:ascii="Verdana" w:hAnsi="Verdana"/>
          <w:b/>
          <w:smallCaps/>
          <w:color w:val="7F7F7F" w:themeColor="text1" w:themeTint="80"/>
          <w:sz w:val="36"/>
          <w:szCs w:val="36"/>
        </w:rPr>
        <w:t>System Requirements Specification</w:t>
      </w:r>
    </w:p>
    <w:p w14:paraId="02EE0016" w14:textId="06B168FE" w:rsidR="00F777DE" w:rsidRDefault="00F777DE" w:rsidP="00F777DE">
      <w:pPr>
        <w:spacing w:before="60" w:after="120" w:afterAutospacing="0"/>
        <w:ind w:left="900" w:right="-90"/>
        <w:jc w:val="right"/>
        <w:rPr>
          <w:rStyle w:val="DocIDBlueCharCharCharChar"/>
          <w:rFonts w:eastAsiaTheme="minorEastAsia"/>
        </w:rPr>
      </w:pPr>
      <w:r>
        <w:rPr>
          <w:rStyle w:val="DocIDGreyCharChar"/>
        </w:rPr>
        <w:t>Product Name</w:t>
      </w:r>
      <w:r w:rsidRPr="00EB782C">
        <w:rPr>
          <w:rStyle w:val="DocIDGreyCharChar"/>
        </w:rPr>
        <w:t>:</w:t>
      </w:r>
      <w:r w:rsidRPr="004C2C04">
        <w:t xml:space="preserve"> </w:t>
      </w:r>
      <w:del w:id="1" w:author="Mauro Zamora" w:date="2019-12-13T09:29:00Z">
        <w:r w:rsidRPr="00AE67B8" w:rsidDel="00E94CAB">
          <w:rPr>
            <w:rFonts w:ascii="Verdana" w:hAnsi="Verdana"/>
            <w:b/>
            <w:smallCaps/>
            <w:color w:val="333399"/>
            <w:sz w:val="32"/>
            <w:szCs w:val="32"/>
          </w:rPr>
          <w:delText>NJ Portal</w:delText>
        </w:r>
      </w:del>
      <w:r w:rsidR="00062BB3">
        <w:rPr>
          <w:rFonts w:ascii="Verdana" w:hAnsi="Verdana"/>
          <w:b/>
          <w:smallCaps/>
          <w:color w:val="333399"/>
          <w:sz w:val="32"/>
          <w:szCs w:val="32"/>
        </w:rPr>
        <w:t>QICPORTAL Component</w:t>
      </w:r>
    </w:p>
    <w:p w14:paraId="618904EC" w14:textId="48065A40" w:rsidR="00F777DE" w:rsidRPr="00AE67B8" w:rsidRDefault="00F777DE" w:rsidP="00F777DE">
      <w:pPr>
        <w:spacing w:after="120" w:afterAutospacing="0"/>
        <w:jc w:val="right"/>
        <w:rPr>
          <w:rStyle w:val="DocIDBlueCharCharCharChar"/>
          <w:sz w:val="32"/>
          <w:szCs w:val="32"/>
        </w:rPr>
      </w:pPr>
      <w:r>
        <w:rPr>
          <w:rStyle w:val="DocIDGreyCharChar"/>
        </w:rPr>
        <w:t>Change Name:</w:t>
      </w:r>
      <w:r w:rsidR="00D4368E">
        <w:rPr>
          <w:rStyle w:val="DocIDGreyCharChar"/>
        </w:rPr>
        <w:t xml:space="preserve"> </w:t>
      </w:r>
      <w:r w:rsidR="00A674A4">
        <w:rPr>
          <w:rFonts w:ascii="Verdana" w:hAnsi="Verdana"/>
          <w:b/>
          <w:bCs/>
          <w:smallCaps/>
          <w:color w:val="333399"/>
          <w:sz w:val="32"/>
          <w:szCs w:val="32"/>
        </w:rPr>
        <w:t>AWS-SQID-DATSI Migration</w:t>
      </w:r>
      <w:del w:id="2" w:author="Mauro Zamora" w:date="2019-12-13T09:29:00Z">
        <w:r w:rsidR="00D04328" w:rsidDel="00E94CAB">
          <w:rPr>
            <w:rFonts w:ascii="Verdana" w:hAnsi="Verdana"/>
            <w:b/>
            <w:bCs/>
            <w:smallCaps/>
            <w:color w:val="333399"/>
            <w:sz w:val="32"/>
            <w:szCs w:val="32"/>
          </w:rPr>
          <w:delText>Enhancements</w:delText>
        </w:r>
      </w:del>
    </w:p>
    <w:p w14:paraId="31FC1A78" w14:textId="3BCCB0BA" w:rsidR="00A741C7" w:rsidRDefault="00FF1ADC" w:rsidP="00F777DE">
      <w:pPr>
        <w:spacing w:after="120" w:afterAutospacing="0"/>
        <w:jc w:val="right"/>
        <w:rPr>
          <w:rStyle w:val="DocIDBlueCharChar"/>
          <w:sz w:val="18"/>
        </w:rPr>
      </w:pPr>
      <w:r w:rsidRPr="00FF1ADC">
        <w:rPr>
          <w:rStyle w:val="DocIDGreyCharChar"/>
          <w:sz w:val="18"/>
        </w:rPr>
        <w:t>Change Request Number:</w:t>
      </w:r>
      <w:r w:rsidRPr="00FF1ADC">
        <w:rPr>
          <w:sz w:val="14"/>
        </w:rPr>
        <w:t xml:space="preserve"> </w:t>
      </w:r>
      <w:r w:rsidR="00247730">
        <w:rPr>
          <w:sz w:val="14"/>
        </w:rPr>
        <w:t xml:space="preserve"> </w:t>
      </w:r>
      <w:del w:id="3" w:author="Mauro Zamora" w:date="2019-12-13T09:29:00Z">
        <w:r w:rsidR="00BB2735" w:rsidDel="00E94CAB">
          <w:rPr>
            <w:rStyle w:val="DocIDBlueCharChar"/>
            <w:sz w:val="18"/>
          </w:rPr>
          <w:delText>1475 and F</w:delText>
        </w:r>
      </w:del>
    </w:p>
    <w:p w14:paraId="2F903AD9" w14:textId="77777777" w:rsidR="00FF1ADC" w:rsidRDefault="00FF1ADC" w:rsidP="00FF1ADC">
      <w:pPr>
        <w:jc w:val="right"/>
        <w:rPr>
          <w:rStyle w:val="DocIDBlueCharChar"/>
        </w:rPr>
      </w:pPr>
    </w:p>
    <w:p w14:paraId="4B2E54B9" w14:textId="77777777" w:rsidR="00FF1ADC" w:rsidRDefault="00FF1ADC" w:rsidP="00FF1ADC">
      <w:pPr>
        <w:jc w:val="right"/>
        <w:rPr>
          <w:rStyle w:val="DocIDBlueCharChar"/>
        </w:rPr>
      </w:pPr>
    </w:p>
    <w:p w14:paraId="4B751865" w14:textId="77777777" w:rsidR="00FF1ADC" w:rsidRDefault="00FF1ADC" w:rsidP="00FF1ADC">
      <w:pPr>
        <w:jc w:val="right"/>
        <w:rPr>
          <w:rStyle w:val="DocIDBlueCharChar"/>
        </w:rPr>
      </w:pPr>
    </w:p>
    <w:p w14:paraId="6635B6B4" w14:textId="77777777" w:rsidR="00FF1ADC" w:rsidRPr="003C6FE1" w:rsidRDefault="00FF1ADC" w:rsidP="00FF1ADC">
      <w:pPr>
        <w:jc w:val="right"/>
        <w:rPr>
          <w:color w:val="333399"/>
        </w:rPr>
      </w:pPr>
    </w:p>
    <w:tbl>
      <w:tblPr>
        <w:tblpPr w:leftFromText="180" w:rightFromText="180" w:vertAnchor="text" w:tblpXSpec="right" w:tblpY="1"/>
        <w:tblOverlap w:val="never"/>
        <w:tblW w:w="69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140"/>
      </w:tblGrid>
      <w:tr w:rsidR="00FF1ADC" w14:paraId="56011823" w14:textId="77777777" w:rsidTr="00B87EFD">
        <w:tc>
          <w:tcPr>
            <w:tcW w:w="2790" w:type="dxa"/>
            <w:shd w:val="pct5" w:color="auto" w:fill="FFFFFF"/>
          </w:tcPr>
          <w:p w14:paraId="35AEF354" w14:textId="6C822D0A" w:rsidR="00FF1ADC" w:rsidRPr="003C6FE1" w:rsidRDefault="00DD51BC" w:rsidP="00B87EFD">
            <w:pPr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4140" w:type="dxa"/>
          </w:tcPr>
          <w:p w14:paraId="13B9B27D" w14:textId="22EB2325" w:rsidR="00FF1ADC" w:rsidRDefault="00D04328" w:rsidP="00E11CE5">
            <w:r>
              <w:t>Mauro Zamora</w:t>
            </w:r>
          </w:p>
        </w:tc>
      </w:tr>
      <w:tr w:rsidR="00FF1ADC" w14:paraId="65C1EE02" w14:textId="77777777" w:rsidTr="00B87EFD">
        <w:tc>
          <w:tcPr>
            <w:tcW w:w="2790" w:type="dxa"/>
            <w:shd w:val="pct5" w:color="auto" w:fill="FFFFFF"/>
          </w:tcPr>
          <w:p w14:paraId="0307CF6F" w14:textId="09B3588C" w:rsidR="00FF1ADC" w:rsidRPr="003C6FE1" w:rsidRDefault="004A582D" w:rsidP="00B87EFD">
            <w:pPr>
              <w:rPr>
                <w:b/>
              </w:rPr>
            </w:pPr>
            <w:r>
              <w:rPr>
                <w:b/>
              </w:rPr>
              <w:t xml:space="preserve">WA </w:t>
            </w:r>
            <w:r w:rsidR="00E11CE5">
              <w:rPr>
                <w:b/>
              </w:rPr>
              <w:t xml:space="preserve">Project </w:t>
            </w:r>
            <w:r w:rsidR="00FF1ADC" w:rsidRPr="003C6FE1">
              <w:rPr>
                <w:b/>
              </w:rPr>
              <w:t>Manager</w:t>
            </w:r>
          </w:p>
        </w:tc>
        <w:tc>
          <w:tcPr>
            <w:tcW w:w="4140" w:type="dxa"/>
          </w:tcPr>
          <w:p w14:paraId="5DAD8B32" w14:textId="16340578" w:rsidR="00FF1ADC" w:rsidRDefault="00A674A4" w:rsidP="00B87EFD">
            <w:r>
              <w:t>Sonny Javed</w:t>
            </w:r>
          </w:p>
        </w:tc>
      </w:tr>
    </w:tbl>
    <w:p w14:paraId="5BD4A255" w14:textId="77777777" w:rsidR="00FF1ADC" w:rsidRDefault="00FF1ADC" w:rsidP="00FF1ADC">
      <w:pPr>
        <w:jc w:val="right"/>
        <w:rPr>
          <w:rStyle w:val="DocIDGreyChar"/>
        </w:rPr>
      </w:pPr>
    </w:p>
    <w:p w14:paraId="07648E65" w14:textId="77777777" w:rsidR="00FF1ADC" w:rsidRDefault="00FF1ADC" w:rsidP="00FF1ADC">
      <w:pPr>
        <w:rPr>
          <w:rStyle w:val="DocIDGreyChar"/>
        </w:rPr>
      </w:pPr>
    </w:p>
    <w:p w14:paraId="37B7614E" w14:textId="77777777" w:rsidR="00FF1ADC" w:rsidRDefault="00FF1ADC" w:rsidP="00FF1ADC">
      <w:pPr>
        <w:jc w:val="center"/>
        <w:rPr>
          <w:rStyle w:val="DocIDGreyChar"/>
        </w:rPr>
      </w:pPr>
    </w:p>
    <w:p w14:paraId="111CB20C" w14:textId="77777777" w:rsidR="00FF1ADC" w:rsidRDefault="00FF1ADC" w:rsidP="00FF1ADC">
      <w:pPr>
        <w:jc w:val="center"/>
        <w:rPr>
          <w:rStyle w:val="DocIDGreyChar"/>
        </w:rPr>
      </w:pPr>
    </w:p>
    <w:p w14:paraId="14E73F7E" w14:textId="77777777" w:rsidR="00FF1ADC" w:rsidRDefault="00FF1ADC" w:rsidP="00FF1ADC">
      <w:pPr>
        <w:jc w:val="right"/>
        <w:rPr>
          <w:rStyle w:val="DocIDGreyChar"/>
        </w:rPr>
      </w:pPr>
    </w:p>
    <w:p w14:paraId="067B830B" w14:textId="77777777" w:rsidR="00FF1ADC" w:rsidRDefault="00FF1ADC" w:rsidP="00FF1ADC">
      <w:pPr>
        <w:jc w:val="right"/>
        <w:rPr>
          <w:rStyle w:val="DocIDGreyChar"/>
        </w:rPr>
      </w:pPr>
    </w:p>
    <w:p w14:paraId="4B5EEE4C" w14:textId="77777777" w:rsidR="00FF1ADC" w:rsidRPr="00FF1ADC" w:rsidRDefault="00FF1ADC" w:rsidP="00FF1ADC">
      <w:pPr>
        <w:jc w:val="right"/>
        <w:rPr>
          <w:rStyle w:val="DocIDGreyChar"/>
          <w:sz w:val="18"/>
        </w:rPr>
      </w:pPr>
    </w:p>
    <w:p w14:paraId="13E8C762" w14:textId="77777777" w:rsidR="00FF1ADC" w:rsidRPr="00FF1ADC" w:rsidRDefault="00FF1ADC" w:rsidP="00FF1ADC">
      <w:pPr>
        <w:jc w:val="right"/>
        <w:rPr>
          <w:rStyle w:val="DocIDGreyChar"/>
          <w:sz w:val="18"/>
        </w:rPr>
      </w:pPr>
    </w:p>
    <w:p w14:paraId="7AFC6014" w14:textId="545C7B74" w:rsidR="00FF1ADC" w:rsidRPr="00FF1ADC" w:rsidRDefault="00FF1ADC" w:rsidP="00FF1ADC">
      <w:pPr>
        <w:jc w:val="right"/>
        <w:rPr>
          <w:color w:val="333399"/>
          <w:sz w:val="14"/>
        </w:rPr>
      </w:pPr>
      <w:r w:rsidRPr="00FF1ADC">
        <w:rPr>
          <w:rStyle w:val="DocIDGreyChar"/>
          <w:sz w:val="18"/>
        </w:rPr>
        <w:t>Revisions Posted to</w:t>
      </w:r>
      <w:proofErr w:type="gramStart"/>
      <w:r w:rsidRPr="00FF1ADC">
        <w:rPr>
          <w:rStyle w:val="DocIDGreyChar"/>
          <w:sz w:val="18"/>
        </w:rPr>
        <w:t>:</w:t>
      </w:r>
      <w:r w:rsidRPr="00FF1ADC">
        <w:rPr>
          <w:sz w:val="14"/>
        </w:rPr>
        <w:t xml:space="preserve">  </w:t>
      </w:r>
      <w:r w:rsidRPr="00FF1ADC">
        <w:rPr>
          <w:rStyle w:val="DocIDBlueCharChar"/>
          <w:sz w:val="18"/>
        </w:rPr>
        <w:t>[</w:t>
      </w:r>
      <w:proofErr w:type="gramEnd"/>
      <w:r w:rsidR="00AC6C96">
        <w:rPr>
          <w:rStyle w:val="DocIDBlueCharChar"/>
          <w:sz w:val="18"/>
        </w:rPr>
        <w:t>confluence l</w:t>
      </w:r>
      <w:r w:rsidR="00105057">
        <w:rPr>
          <w:rStyle w:val="DocIDBlueCharChar"/>
          <w:sz w:val="18"/>
        </w:rPr>
        <w:t xml:space="preserve">ocation </w:t>
      </w:r>
      <w:r w:rsidR="00105057" w:rsidRPr="0012008F">
        <w:rPr>
          <w:color w:val="8DB3E2" w:themeColor="text2" w:themeTint="66"/>
        </w:rPr>
        <w:t>&lt;</w:t>
      </w:r>
      <w:r w:rsidR="00800A31">
        <w:rPr>
          <w:color w:val="8DB3E2" w:themeColor="text2" w:themeTint="66"/>
        </w:rPr>
        <w:t>Hyperlink</w:t>
      </w:r>
      <w:r w:rsidR="00105057">
        <w:rPr>
          <w:color w:val="8DB3E2" w:themeColor="text2" w:themeTint="66"/>
        </w:rPr>
        <w:t xml:space="preserve"> only after final approval&gt;</w:t>
      </w:r>
      <w:r w:rsidRPr="00FF1ADC">
        <w:rPr>
          <w:rStyle w:val="DocIDBlueCharChar"/>
          <w:sz w:val="18"/>
        </w:rPr>
        <w:t>]</w:t>
      </w:r>
    </w:p>
    <w:p w14:paraId="3EFEEAC8" w14:textId="77777777" w:rsidR="003A5F7C" w:rsidRPr="00B25D93" w:rsidRDefault="003A5F7C" w:rsidP="001174E3">
      <w:pPr>
        <w:pStyle w:val="Subtitle"/>
        <w:spacing w:after="100"/>
        <w:ind w:left="0" w:firstLine="0"/>
      </w:pPr>
      <w:bookmarkStart w:id="4" w:name="_Toc344877432"/>
      <w:bookmarkStart w:id="5" w:name="_Toc344879822"/>
      <w:bookmarkStart w:id="6" w:name="_Toc346508722"/>
      <w:bookmarkStart w:id="7" w:name="_Toc346508952"/>
      <w:bookmarkStart w:id="8" w:name="_Toc346509227"/>
      <w:bookmarkStart w:id="9" w:name="_Toc288560415"/>
      <w:bookmarkStart w:id="10" w:name="_Toc317165073"/>
      <w:bookmarkStart w:id="11" w:name="_Toc49921905"/>
      <w:bookmarkEnd w:id="4"/>
      <w:bookmarkEnd w:id="5"/>
      <w:bookmarkEnd w:id="6"/>
      <w:bookmarkEnd w:id="7"/>
      <w:bookmarkEnd w:id="8"/>
      <w:r w:rsidRPr="00B25D93">
        <w:lastRenderedPageBreak/>
        <w:t>Revision History</w:t>
      </w:r>
      <w:bookmarkEnd w:id="9"/>
      <w:bookmarkEnd w:id="10"/>
      <w:bookmarkEnd w:id="11"/>
    </w:p>
    <w:p w14:paraId="669A1359" w14:textId="5C61FD73" w:rsidR="0074017F" w:rsidRPr="006B0145" w:rsidRDefault="0074017F" w:rsidP="0074017F">
      <w:pPr>
        <w:rPr>
          <w:color w:val="8DB3E2" w:themeColor="text2" w:themeTint="66"/>
        </w:rPr>
      </w:pPr>
      <w:r w:rsidRPr="004A6299">
        <w:t>When revising the document, please include details in the ‘</w:t>
      </w:r>
      <w:r w:rsidR="0066368D">
        <w:t>N</w:t>
      </w:r>
      <w:r w:rsidRPr="004A6299">
        <w:t>otes’ column describing the specific changes made to initiate the revised version</w:t>
      </w:r>
      <w:r w:rsidRPr="006B0145">
        <w:rPr>
          <w:color w:val="8DB3E2" w:themeColor="text2" w:themeTint="66"/>
        </w:rPr>
        <w:t xml:space="preserve">. </w:t>
      </w:r>
    </w:p>
    <w:tbl>
      <w:tblPr>
        <w:tblStyle w:val="CMMITableStyle"/>
        <w:tblW w:w="4983" w:type="pct"/>
        <w:tblInd w:w="25" w:type="dxa"/>
        <w:tblLayout w:type="fixed"/>
        <w:tblLook w:val="0620" w:firstRow="1" w:lastRow="0" w:firstColumn="0" w:lastColumn="0" w:noHBand="1" w:noVBand="1"/>
      </w:tblPr>
      <w:tblGrid>
        <w:gridCol w:w="789"/>
        <w:gridCol w:w="1088"/>
        <w:gridCol w:w="1780"/>
        <w:gridCol w:w="5671"/>
      </w:tblGrid>
      <w:tr w:rsidR="00AF2263" w:rsidRPr="009874BC" w14:paraId="34CEBDF9" w14:textId="77777777" w:rsidTr="00D0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3" w:type="pct"/>
            <w:tcBorders>
              <w:top w:val="single" w:sz="8" w:space="0" w:color="57517B"/>
              <w:bottom w:val="single" w:sz="8" w:space="0" w:color="57517B"/>
              <w:right w:val="single" w:sz="8" w:space="0" w:color="FFFFFF" w:themeColor="background1"/>
            </w:tcBorders>
          </w:tcPr>
          <w:p w14:paraId="23FEEF7E" w14:textId="72CB4673" w:rsidR="00AF2263" w:rsidRPr="009874BC" w:rsidRDefault="00AF2263" w:rsidP="003A5F7C">
            <w:pPr>
              <w:pStyle w:val="NoSpacing"/>
            </w:pPr>
            <w:r>
              <w:t>Version</w:t>
            </w:r>
          </w:p>
        </w:tc>
        <w:tc>
          <w:tcPr>
            <w:tcW w:w="583" w:type="pct"/>
            <w:tcBorders>
              <w:top w:val="single" w:sz="8" w:space="0" w:color="57517B"/>
              <w:bottom w:val="single" w:sz="8" w:space="0" w:color="57517B"/>
              <w:right w:val="single" w:sz="8" w:space="0" w:color="FFFFFF" w:themeColor="background1"/>
            </w:tcBorders>
          </w:tcPr>
          <w:p w14:paraId="74C9B0CA" w14:textId="3515E500" w:rsidR="00AF2263" w:rsidRPr="009874BC" w:rsidRDefault="00AF2263" w:rsidP="003A5F7C">
            <w:pPr>
              <w:pStyle w:val="NoSpacing"/>
            </w:pPr>
            <w:r w:rsidRPr="009874BC">
              <w:t>Date</w:t>
            </w:r>
          </w:p>
        </w:tc>
        <w:tc>
          <w:tcPr>
            <w:tcW w:w="954" w:type="pct"/>
            <w:tcBorders>
              <w:top w:val="single" w:sz="8" w:space="0" w:color="57517B"/>
              <w:left w:val="single" w:sz="8" w:space="0" w:color="FFFFFF" w:themeColor="background1"/>
              <w:bottom w:val="single" w:sz="8" w:space="0" w:color="57517B"/>
              <w:right w:val="single" w:sz="8" w:space="0" w:color="FFFFFF" w:themeColor="background1"/>
            </w:tcBorders>
          </w:tcPr>
          <w:p w14:paraId="78901CB5" w14:textId="77777777" w:rsidR="00AF2263" w:rsidRPr="009874BC" w:rsidRDefault="00AF2263" w:rsidP="003A5F7C">
            <w:pPr>
              <w:pStyle w:val="NoSpacing"/>
            </w:pPr>
            <w:r w:rsidRPr="009874BC">
              <w:t>Author</w:t>
            </w:r>
          </w:p>
        </w:tc>
        <w:tc>
          <w:tcPr>
            <w:tcW w:w="3040" w:type="pct"/>
            <w:tcBorders>
              <w:top w:val="single" w:sz="8" w:space="0" w:color="57517B"/>
              <w:left w:val="single" w:sz="8" w:space="0" w:color="FFFFFF" w:themeColor="background1"/>
              <w:bottom w:val="single" w:sz="8" w:space="0" w:color="57517B"/>
            </w:tcBorders>
          </w:tcPr>
          <w:p w14:paraId="5C39E9E4" w14:textId="77777777" w:rsidR="00AF2263" w:rsidRPr="009874BC" w:rsidRDefault="00AF2263" w:rsidP="003A5F7C">
            <w:pPr>
              <w:pStyle w:val="NoSpacing"/>
            </w:pPr>
            <w:r>
              <w:t>Notes</w:t>
            </w:r>
          </w:p>
        </w:tc>
      </w:tr>
      <w:tr w:rsidR="00AF2263" w:rsidRPr="00EA6F5F" w14:paraId="66C36FF5" w14:textId="77777777" w:rsidTr="00D04328">
        <w:tc>
          <w:tcPr>
            <w:tcW w:w="42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7318D096" w14:textId="168673AF" w:rsidR="00AF2263" w:rsidRPr="00AF2263" w:rsidRDefault="00AF2263" w:rsidP="00DD30C4">
            <w:pPr>
              <w:pStyle w:val="NoSpacing"/>
              <w:ind w:right="-171"/>
              <w:rPr>
                <w:color w:val="000000" w:themeColor="text1"/>
              </w:rPr>
            </w:pPr>
            <w:r w:rsidRPr="00AF2263">
              <w:rPr>
                <w:color w:val="000000" w:themeColor="text1"/>
              </w:rPr>
              <w:t>0.01</w:t>
            </w:r>
          </w:p>
        </w:tc>
        <w:tc>
          <w:tcPr>
            <w:tcW w:w="58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7A5AD3BE" w14:textId="42EE9332" w:rsidR="00AF2263" w:rsidRPr="000B6746" w:rsidRDefault="00A674A4" w:rsidP="00DD30C4">
            <w:pPr>
              <w:pStyle w:val="NoSpacing"/>
              <w:ind w:right="-171"/>
              <w:rPr>
                <w:color w:val="auto"/>
              </w:rPr>
            </w:pPr>
            <w:r>
              <w:rPr>
                <w:color w:val="auto"/>
              </w:rPr>
              <w:t>09/01/2020</w:t>
            </w:r>
          </w:p>
        </w:tc>
        <w:tc>
          <w:tcPr>
            <w:tcW w:w="954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097A1B82" w14:textId="6DEB683E" w:rsidR="00AF2263" w:rsidRPr="000B6746" w:rsidRDefault="00D04328" w:rsidP="00DD30C4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>Mauro Zamora</w:t>
            </w:r>
          </w:p>
        </w:tc>
        <w:tc>
          <w:tcPr>
            <w:tcW w:w="3040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7A749D4C" w14:textId="267CDABD" w:rsidR="00AF2263" w:rsidRPr="000B6746" w:rsidRDefault="00AF2263" w:rsidP="00DD30C4">
            <w:pPr>
              <w:pStyle w:val="NoSpacing"/>
              <w:rPr>
                <w:color w:val="auto"/>
              </w:rPr>
            </w:pPr>
            <w:r w:rsidRPr="000B6746">
              <w:rPr>
                <w:color w:val="auto"/>
              </w:rPr>
              <w:t>Initial draft</w:t>
            </w:r>
          </w:p>
        </w:tc>
      </w:tr>
      <w:tr w:rsidR="00C737AB" w:rsidRPr="00EA6F5F" w14:paraId="003465F5" w14:textId="77777777" w:rsidTr="00D04328">
        <w:tc>
          <w:tcPr>
            <w:tcW w:w="42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76FB844A" w14:textId="68541540" w:rsidR="00C737AB" w:rsidRPr="00AF2263" w:rsidRDefault="00C737AB" w:rsidP="00DD30C4">
            <w:pPr>
              <w:pStyle w:val="NoSpacing"/>
              <w:ind w:right="-1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0.02</w:t>
            </w:r>
          </w:p>
        </w:tc>
        <w:tc>
          <w:tcPr>
            <w:tcW w:w="58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2A0EF0DD" w14:textId="6908F308" w:rsidR="00C737AB" w:rsidRDefault="00C737AB" w:rsidP="00DD30C4">
            <w:pPr>
              <w:pStyle w:val="NoSpacing"/>
              <w:ind w:right="-171"/>
            </w:pPr>
            <w:r>
              <w:t>09/18/2020</w:t>
            </w:r>
          </w:p>
        </w:tc>
        <w:tc>
          <w:tcPr>
            <w:tcW w:w="954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1A3B0A01" w14:textId="36396DED" w:rsidR="00C737AB" w:rsidRDefault="00C737AB" w:rsidP="00DD30C4">
            <w:pPr>
              <w:pStyle w:val="NoSpacing"/>
            </w:pPr>
            <w:r>
              <w:t>Mauro Zamora</w:t>
            </w:r>
          </w:p>
        </w:tc>
        <w:tc>
          <w:tcPr>
            <w:tcW w:w="3040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65FB9949" w14:textId="187FF780" w:rsidR="00C737AB" w:rsidRPr="000B6746" w:rsidRDefault="00C737AB" w:rsidP="00DD30C4">
            <w:pPr>
              <w:pStyle w:val="NoSpacing"/>
            </w:pPr>
            <w:r>
              <w:t>Updated Document: Diagram, Requirements</w:t>
            </w:r>
          </w:p>
        </w:tc>
      </w:tr>
      <w:tr w:rsidR="00AD64BD" w:rsidRPr="00EA6F5F" w14:paraId="030EA2F7" w14:textId="77777777" w:rsidTr="00D04328">
        <w:tc>
          <w:tcPr>
            <w:tcW w:w="42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04E14559" w14:textId="0154B8BC" w:rsidR="00AD64BD" w:rsidRDefault="00AD64BD" w:rsidP="00DD30C4">
            <w:pPr>
              <w:pStyle w:val="NoSpacing"/>
              <w:ind w:right="-1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0.03</w:t>
            </w:r>
          </w:p>
        </w:tc>
        <w:tc>
          <w:tcPr>
            <w:tcW w:w="58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512E077A" w14:textId="38A6D0F1" w:rsidR="00AD64BD" w:rsidRDefault="00AD64BD" w:rsidP="00DD30C4">
            <w:pPr>
              <w:pStyle w:val="NoSpacing"/>
              <w:ind w:right="-171"/>
            </w:pPr>
            <w:r>
              <w:t>09/23/2020</w:t>
            </w:r>
          </w:p>
        </w:tc>
        <w:tc>
          <w:tcPr>
            <w:tcW w:w="954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6DE1B5BB" w14:textId="4B0B23B7" w:rsidR="00AD64BD" w:rsidRDefault="00AD64BD" w:rsidP="00DD30C4">
            <w:pPr>
              <w:pStyle w:val="NoSpacing"/>
            </w:pPr>
            <w:r>
              <w:t>Mauro Zamora</w:t>
            </w:r>
          </w:p>
        </w:tc>
        <w:tc>
          <w:tcPr>
            <w:tcW w:w="3040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62B115E3" w14:textId="36D2D9BE" w:rsidR="00AD64BD" w:rsidRDefault="00AD64BD" w:rsidP="00DD30C4">
            <w:pPr>
              <w:pStyle w:val="NoSpacing"/>
            </w:pPr>
            <w:r>
              <w:t>Added A13</w:t>
            </w:r>
            <w:r w:rsidR="00A658E5">
              <w:t>, QP 4.00</w:t>
            </w:r>
          </w:p>
          <w:p w14:paraId="53E1C924" w14:textId="77777777" w:rsidR="00AD64BD" w:rsidRDefault="00AD64BD" w:rsidP="00DD30C4">
            <w:pPr>
              <w:pStyle w:val="NoSpacing"/>
            </w:pPr>
            <w:r>
              <w:t>Updated QP 2.00, QP 3.00</w:t>
            </w:r>
          </w:p>
          <w:p w14:paraId="6323F7AB" w14:textId="77777777" w:rsidR="00AD64BD" w:rsidRDefault="00AD64BD" w:rsidP="00DD30C4">
            <w:pPr>
              <w:pStyle w:val="NoSpacing"/>
            </w:pPr>
            <w:r>
              <w:t>Descope ESUBMISSION</w:t>
            </w:r>
          </w:p>
          <w:p w14:paraId="71E8EE40" w14:textId="77777777" w:rsidR="00AD64BD" w:rsidRDefault="00AD64BD" w:rsidP="00DD30C4">
            <w:pPr>
              <w:pStyle w:val="NoSpacing"/>
            </w:pPr>
            <w:r>
              <w:t>Updated Document Types section</w:t>
            </w:r>
          </w:p>
          <w:p w14:paraId="0705C2CB" w14:textId="6BBB70D0" w:rsidR="00AD64BD" w:rsidRDefault="00AD64BD" w:rsidP="00DD30C4">
            <w:pPr>
              <w:pStyle w:val="NoSpacing"/>
            </w:pPr>
            <w:r>
              <w:t xml:space="preserve">Link </w:t>
            </w:r>
            <w:r w:rsidRPr="00AD64BD">
              <w:t xml:space="preserve">AWS - SQID - DATSI </w:t>
            </w:r>
            <w:r>
              <w:t>–</w:t>
            </w:r>
            <w:r w:rsidRPr="00AD64BD">
              <w:t xml:space="preserve"> Library</w:t>
            </w:r>
            <w:r>
              <w:t xml:space="preserve"> spreadsheet to Attachment Section</w:t>
            </w:r>
          </w:p>
        </w:tc>
      </w:tr>
      <w:tr w:rsidR="000A279A" w:rsidRPr="00EA6F5F" w14:paraId="61633298" w14:textId="77777777" w:rsidTr="00D04328">
        <w:tc>
          <w:tcPr>
            <w:tcW w:w="42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1679CFC1" w14:textId="631C7B26" w:rsidR="000A279A" w:rsidRDefault="000A279A" w:rsidP="00DD30C4">
            <w:pPr>
              <w:pStyle w:val="NoSpacing"/>
              <w:ind w:right="-1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0.04</w:t>
            </w:r>
          </w:p>
        </w:tc>
        <w:tc>
          <w:tcPr>
            <w:tcW w:w="58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5A23D942" w14:textId="79508C2B" w:rsidR="000A279A" w:rsidRDefault="000A279A" w:rsidP="00DD30C4">
            <w:pPr>
              <w:pStyle w:val="NoSpacing"/>
              <w:ind w:right="-171"/>
            </w:pPr>
            <w:r>
              <w:t>09/25/2020</w:t>
            </w:r>
          </w:p>
        </w:tc>
        <w:tc>
          <w:tcPr>
            <w:tcW w:w="954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2C529105" w14:textId="639849BD" w:rsidR="000A279A" w:rsidRDefault="000A279A" w:rsidP="00DD30C4">
            <w:pPr>
              <w:pStyle w:val="NoSpacing"/>
            </w:pPr>
            <w:r>
              <w:t>Mauro Zamora</w:t>
            </w:r>
          </w:p>
        </w:tc>
        <w:tc>
          <w:tcPr>
            <w:tcW w:w="3040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769230B3" w14:textId="6F44F33B" w:rsidR="000A279A" w:rsidRDefault="000A279A" w:rsidP="00DD30C4">
            <w:pPr>
              <w:pStyle w:val="NoSpacing"/>
            </w:pPr>
            <w:r>
              <w:t>Added link to DATSI Doc Notification Processing</w:t>
            </w:r>
          </w:p>
        </w:tc>
      </w:tr>
      <w:tr w:rsidR="00686DD8" w:rsidRPr="00EA6F5F" w14:paraId="6B042B70" w14:textId="77777777" w:rsidTr="00D04328">
        <w:tc>
          <w:tcPr>
            <w:tcW w:w="42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4F8AE2C3" w14:textId="64420744" w:rsidR="00686DD8" w:rsidRDefault="00686DD8" w:rsidP="00DD30C4">
            <w:pPr>
              <w:pStyle w:val="NoSpacing"/>
              <w:ind w:right="-1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0.05</w:t>
            </w:r>
          </w:p>
        </w:tc>
        <w:tc>
          <w:tcPr>
            <w:tcW w:w="58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1E2A38AB" w14:textId="66903445" w:rsidR="00686DD8" w:rsidRDefault="00686DD8" w:rsidP="00DD30C4">
            <w:pPr>
              <w:pStyle w:val="NoSpacing"/>
              <w:ind w:right="-171"/>
            </w:pPr>
            <w:r>
              <w:t>09/25/2020</w:t>
            </w:r>
          </w:p>
        </w:tc>
        <w:tc>
          <w:tcPr>
            <w:tcW w:w="954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54CCCC31" w14:textId="6371B0FA" w:rsidR="00686DD8" w:rsidRDefault="00686DD8" w:rsidP="00DD30C4">
            <w:pPr>
              <w:pStyle w:val="NoSpacing"/>
            </w:pPr>
            <w:r>
              <w:t>Mauro Zamora</w:t>
            </w:r>
          </w:p>
        </w:tc>
        <w:tc>
          <w:tcPr>
            <w:tcW w:w="3040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4FC245FF" w14:textId="3A857AE6" w:rsidR="00686DD8" w:rsidRDefault="00686DD8" w:rsidP="00DD30C4">
            <w:pPr>
              <w:pStyle w:val="NoSpacing"/>
            </w:pPr>
            <w:r>
              <w:t>Struck-out QP2.2</w:t>
            </w:r>
          </w:p>
        </w:tc>
      </w:tr>
      <w:tr w:rsidR="00240EFB" w:rsidRPr="00EA6F5F" w14:paraId="561ED704" w14:textId="77777777" w:rsidTr="00D04328">
        <w:tc>
          <w:tcPr>
            <w:tcW w:w="42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656A4EEE" w14:textId="456A4757" w:rsidR="00240EFB" w:rsidRDefault="00240EFB" w:rsidP="00DD30C4">
            <w:pPr>
              <w:pStyle w:val="NoSpacing"/>
              <w:ind w:right="-17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1.00</w:t>
            </w:r>
          </w:p>
        </w:tc>
        <w:tc>
          <w:tcPr>
            <w:tcW w:w="583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3A62FDBE" w14:textId="0F807271" w:rsidR="00240EFB" w:rsidRDefault="00240EFB" w:rsidP="00DD30C4">
            <w:pPr>
              <w:pStyle w:val="NoSpacing"/>
              <w:ind w:right="-171"/>
            </w:pPr>
            <w:r>
              <w:t>10/01/2020</w:t>
            </w:r>
          </w:p>
        </w:tc>
        <w:tc>
          <w:tcPr>
            <w:tcW w:w="954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02AD307A" w14:textId="1405F82D" w:rsidR="00240EFB" w:rsidRDefault="00240EFB" w:rsidP="00DD30C4">
            <w:pPr>
              <w:pStyle w:val="NoSpacing"/>
            </w:pPr>
            <w:r>
              <w:t>Mauro Zamora</w:t>
            </w:r>
          </w:p>
        </w:tc>
        <w:tc>
          <w:tcPr>
            <w:tcW w:w="3040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4929729D" w14:textId="7B6FB472" w:rsidR="00240EFB" w:rsidRDefault="00240EFB" w:rsidP="00DD30C4">
            <w:pPr>
              <w:pStyle w:val="NoSpacing"/>
            </w:pPr>
            <w:r>
              <w:t>Baseline Requirements</w:t>
            </w:r>
          </w:p>
        </w:tc>
      </w:tr>
    </w:tbl>
    <w:p w14:paraId="3F3531B2" w14:textId="1AD2E7C6" w:rsidR="003D7084" w:rsidRDefault="003D7084" w:rsidP="003D7084">
      <w:bookmarkStart w:id="12" w:name="_Toc248155703"/>
      <w:bookmarkEnd w:id="12"/>
    </w:p>
    <w:p w14:paraId="76C03D2C" w14:textId="77777777" w:rsidR="003D7084" w:rsidRDefault="003D7084" w:rsidP="003D7084"/>
    <w:p w14:paraId="47F7B413" w14:textId="77777777" w:rsidR="00255BAD" w:rsidRDefault="003A5F7C" w:rsidP="00255BAD">
      <w:pPr>
        <w:pStyle w:val="Subtitle"/>
      </w:pPr>
      <w:bookmarkStart w:id="13" w:name="_Toc49921906"/>
      <w:r>
        <w:t>Approvals</w:t>
      </w:r>
      <w:bookmarkEnd w:id="13"/>
    </w:p>
    <w:tbl>
      <w:tblPr>
        <w:tblW w:w="4995" w:type="pct"/>
        <w:tblInd w:w="35" w:type="dxa"/>
        <w:tblBorders>
          <w:top w:val="single" w:sz="4" w:space="0" w:color="AFA9D0"/>
          <w:left w:val="single" w:sz="4" w:space="0" w:color="AFA9D0"/>
          <w:bottom w:val="single" w:sz="4" w:space="0" w:color="AFA9D0"/>
          <w:right w:val="single" w:sz="4" w:space="0" w:color="AFA9D0"/>
          <w:insideH w:val="single" w:sz="4" w:space="0" w:color="AFA9D0"/>
          <w:insideV w:val="single" w:sz="4" w:space="0" w:color="AFA9D0"/>
        </w:tblBorders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620" w:firstRow="1" w:lastRow="0" w:firstColumn="0" w:lastColumn="0" w:noHBand="1" w:noVBand="1"/>
      </w:tblPr>
      <w:tblGrid>
        <w:gridCol w:w="3654"/>
        <w:gridCol w:w="1267"/>
        <w:gridCol w:w="4420"/>
      </w:tblGrid>
      <w:tr w:rsidR="00F2249F" w:rsidRPr="009874BC" w14:paraId="6902F4CB" w14:textId="77777777" w:rsidTr="00AC5487">
        <w:trPr>
          <w:trHeight w:val="430"/>
        </w:trPr>
        <w:tc>
          <w:tcPr>
            <w:tcW w:w="1956" w:type="pct"/>
            <w:vMerge w:val="restart"/>
            <w:tcBorders>
              <w:top w:val="single" w:sz="8" w:space="0" w:color="7030A0"/>
              <w:left w:val="nil"/>
              <w:bottom w:val="single" w:sz="8" w:space="0" w:color="FFFFFF" w:themeColor="background1"/>
              <w:right w:val="single" w:sz="8" w:space="0" w:color="FFFFFF" w:themeColor="background1"/>
              <w:tl2br w:val="nil"/>
              <w:tr2bl w:val="nil"/>
            </w:tcBorders>
            <w:shd w:val="clear" w:color="auto" w:fill="57517B"/>
            <w:vAlign w:val="center"/>
          </w:tcPr>
          <w:p w14:paraId="04C416BF" w14:textId="4846D817" w:rsidR="00F2249F" w:rsidRPr="006E1DCC" w:rsidRDefault="00947B36" w:rsidP="00A00607">
            <w:pPr>
              <w:pStyle w:val="TableHeader"/>
              <w:rPr>
                <w:color w:val="FFFFFF"/>
              </w:rPr>
            </w:pPr>
            <w:r>
              <w:rPr>
                <w:color w:val="FFFFFF"/>
              </w:rPr>
              <w:t>Approval</w:t>
            </w:r>
            <w:r w:rsidR="00A00607">
              <w:rPr>
                <w:color w:val="FFFFFF"/>
              </w:rPr>
              <w:t xml:space="preserve"> Name </w:t>
            </w:r>
            <w:r w:rsidR="00F2249F">
              <w:rPr>
                <w:color w:val="FFFFFF"/>
              </w:rPr>
              <w:t xml:space="preserve">and </w:t>
            </w:r>
            <w:r w:rsidR="00A00607">
              <w:rPr>
                <w:color w:val="FFFFFF"/>
              </w:rPr>
              <w:t>Position</w:t>
            </w:r>
            <w:r w:rsidR="00F2249F">
              <w:rPr>
                <w:color w:val="FFFFFF"/>
              </w:rPr>
              <w:t xml:space="preserve"> </w:t>
            </w:r>
          </w:p>
        </w:tc>
        <w:tc>
          <w:tcPr>
            <w:tcW w:w="3044" w:type="pct"/>
            <w:gridSpan w:val="2"/>
            <w:tcBorders>
              <w:top w:val="single" w:sz="8" w:space="0" w:color="7030A0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  <w:tl2br w:val="nil"/>
              <w:tr2bl w:val="nil"/>
            </w:tcBorders>
            <w:shd w:val="clear" w:color="auto" w:fill="57517B"/>
            <w:vAlign w:val="center"/>
          </w:tcPr>
          <w:p w14:paraId="71A948B1" w14:textId="078258F2" w:rsidR="00F2249F" w:rsidRPr="00C31201" w:rsidRDefault="00947B36" w:rsidP="00947B36">
            <w:pPr>
              <w:pStyle w:val="TableHeader"/>
              <w:ind w:left="-58" w:firstLine="58"/>
              <w:rPr>
                <w:color w:val="FFFFFF"/>
              </w:rPr>
            </w:pPr>
            <w:r>
              <w:rPr>
                <w:color w:val="FFFFFF"/>
              </w:rPr>
              <w:t>Approval</w:t>
            </w:r>
            <w:r w:rsidR="00F2249F">
              <w:rPr>
                <w:color w:val="FFFFFF"/>
              </w:rPr>
              <w:t xml:space="preserve"> </w:t>
            </w:r>
          </w:p>
        </w:tc>
      </w:tr>
      <w:tr w:rsidR="00F2249F" w:rsidRPr="009874BC" w14:paraId="56E6764B" w14:textId="77777777" w:rsidTr="00AC5487">
        <w:trPr>
          <w:trHeight w:val="429"/>
        </w:trPr>
        <w:tc>
          <w:tcPr>
            <w:tcW w:w="1956" w:type="pct"/>
            <w:vMerge/>
            <w:tcBorders>
              <w:top w:val="single" w:sz="8" w:space="0" w:color="FFFFFF" w:themeColor="background1"/>
              <w:left w:val="nil"/>
              <w:bottom w:val="single" w:sz="8" w:space="0" w:color="57517B"/>
              <w:right w:val="single" w:sz="8" w:space="0" w:color="FFFFFF" w:themeColor="background1"/>
              <w:tl2br w:val="nil"/>
              <w:tr2bl w:val="nil"/>
            </w:tcBorders>
            <w:shd w:val="clear" w:color="auto" w:fill="57517B"/>
            <w:vAlign w:val="center"/>
          </w:tcPr>
          <w:p w14:paraId="3175F114" w14:textId="77777777" w:rsidR="00F2249F" w:rsidRDefault="00F2249F" w:rsidP="00255BAD">
            <w:pPr>
              <w:pStyle w:val="TableHeader"/>
              <w:rPr>
                <w:color w:val="FFFFFF"/>
              </w:rPr>
            </w:pPr>
          </w:p>
        </w:tc>
        <w:tc>
          <w:tcPr>
            <w:tcW w:w="678" w:type="pct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57517B"/>
              <w:right w:val="single" w:sz="8" w:space="0" w:color="FFFFFF" w:themeColor="background1"/>
              <w:tl2br w:val="nil"/>
              <w:tr2bl w:val="nil"/>
            </w:tcBorders>
            <w:shd w:val="clear" w:color="auto" w:fill="57517B"/>
            <w:vAlign w:val="center"/>
          </w:tcPr>
          <w:p w14:paraId="14AE643C" w14:textId="77777777" w:rsidR="00F2249F" w:rsidRPr="00C31201" w:rsidRDefault="00F2249F" w:rsidP="00255BAD">
            <w:pPr>
              <w:pStyle w:val="TableHeader"/>
              <w:rPr>
                <w:color w:val="FFFFFF"/>
              </w:rPr>
            </w:pPr>
            <w:r w:rsidRPr="00C31201">
              <w:rPr>
                <w:color w:val="FFFFFF"/>
              </w:rPr>
              <w:t>Date</w:t>
            </w:r>
          </w:p>
        </w:tc>
        <w:tc>
          <w:tcPr>
            <w:tcW w:w="2366" w:type="pct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57517B"/>
              <w:right w:val="single" w:sz="8" w:space="0" w:color="FFFFFF" w:themeColor="background1"/>
              <w:tl2br w:val="nil"/>
              <w:tr2bl w:val="nil"/>
            </w:tcBorders>
            <w:shd w:val="clear" w:color="auto" w:fill="57517B"/>
            <w:vAlign w:val="center"/>
          </w:tcPr>
          <w:p w14:paraId="01480EB8" w14:textId="77777777" w:rsidR="00F2249F" w:rsidRPr="00C31201" w:rsidRDefault="00F2249F" w:rsidP="00255BAD">
            <w:pPr>
              <w:pStyle w:val="TableHeader"/>
              <w:ind w:left="34" w:firstLine="21"/>
              <w:rPr>
                <w:color w:val="FFFFFF"/>
              </w:rPr>
            </w:pPr>
            <w:r w:rsidRPr="00C31201">
              <w:rPr>
                <w:color w:val="FFFFFF"/>
              </w:rPr>
              <w:t>Initials</w:t>
            </w:r>
          </w:p>
        </w:tc>
      </w:tr>
      <w:tr w:rsidR="00F2249F" w:rsidRPr="00EA6F5F" w14:paraId="1C23E4AA" w14:textId="77777777" w:rsidTr="00AC5487">
        <w:tc>
          <w:tcPr>
            <w:tcW w:w="1956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7335A258" w14:textId="54BBFCF6" w:rsidR="00F2249F" w:rsidRDefault="00A674A4" w:rsidP="00255BAD">
            <w:pPr>
              <w:spacing w:after="0" w:afterAutospacing="0"/>
            </w:pPr>
            <w:r>
              <w:t>Sonny Javed</w:t>
            </w:r>
          </w:p>
          <w:p w14:paraId="6F5109EA" w14:textId="17C4406D" w:rsidR="00F2249F" w:rsidRPr="000A2B96" w:rsidRDefault="00C25439" w:rsidP="00DB401F">
            <w:pPr>
              <w:spacing w:after="0" w:afterAutospacing="0"/>
            </w:pPr>
            <w:r>
              <w:rPr>
                <w:rFonts w:eastAsia="Calibri"/>
                <w:noProof/>
              </w:rPr>
              <w:pict w14:anchorId="5AF378B3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84" type="#_x0000_t201" style="position:absolute;margin-left:-2.65pt;margin-top:-9.15pt;width:14.4pt;height:19.2pt;z-index:251681792" o:preferrelative="t" wrapcoords="-1662 0 -1662 20400 21600 20400 21600 0 -1662 0" filled="f" stroked="f">
                  <v:imagedata r:id="rId11" o:title=""/>
                  <o:lock v:ext="edit" aspectratio="t"/>
                  <w10:wrap type="tight"/>
                </v:shape>
                <w:control r:id="rId12" w:name="CheckBox1528" w:shapeid="_x0000_s1084"/>
              </w:pict>
            </w:r>
            <w:r w:rsidR="00166760">
              <w:t>Project Manager</w:t>
            </w:r>
          </w:p>
        </w:tc>
        <w:tc>
          <w:tcPr>
            <w:tcW w:w="678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  <w:vAlign w:val="center"/>
          </w:tcPr>
          <w:p w14:paraId="12F63CAA" w14:textId="69145D2A" w:rsidR="00F2249F" w:rsidRPr="00C31201" w:rsidRDefault="00240EFB" w:rsidP="00255BAD">
            <w:pPr>
              <w:pStyle w:val="TableText"/>
              <w:jc w:val="center"/>
            </w:pPr>
            <w:r>
              <w:t>10/01/2020</w:t>
            </w:r>
          </w:p>
        </w:tc>
        <w:tc>
          <w:tcPr>
            <w:tcW w:w="2366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  <w:vAlign w:val="center"/>
          </w:tcPr>
          <w:p w14:paraId="0B81F38B" w14:textId="34A56995" w:rsidR="00F2249F" w:rsidRPr="00C31201" w:rsidRDefault="00A674A4" w:rsidP="00255BAD">
            <w:pPr>
              <w:pStyle w:val="TableText"/>
              <w:jc w:val="center"/>
            </w:pPr>
            <w:r>
              <w:t>SJ</w:t>
            </w:r>
          </w:p>
        </w:tc>
      </w:tr>
      <w:tr w:rsidR="003203D6" w:rsidRPr="00EA6F5F" w14:paraId="7488A1FD" w14:textId="77777777" w:rsidTr="00AC5487">
        <w:tc>
          <w:tcPr>
            <w:tcW w:w="1956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0B745081" w14:textId="42DC8FE8" w:rsidR="003203D6" w:rsidRDefault="00A674A4" w:rsidP="003203D6">
            <w:pPr>
              <w:spacing w:after="0" w:afterAutospacing="0"/>
            </w:pPr>
            <w:r>
              <w:t>Ankur Jaswal</w:t>
            </w:r>
          </w:p>
          <w:p w14:paraId="0A5A9DED" w14:textId="16133BC4" w:rsidR="003203D6" w:rsidRDefault="00C25439" w:rsidP="003203D6">
            <w:pPr>
              <w:spacing w:after="0" w:afterAutospacing="0"/>
            </w:pPr>
            <w:r>
              <w:rPr>
                <w:rFonts w:eastAsia="Calibri"/>
                <w:noProof/>
              </w:rPr>
              <w:pict w14:anchorId="7C9460FF">
                <v:shape id="_x0000_s1089" type="#_x0000_t201" style="position:absolute;margin-left:-2.65pt;margin-top:-9.15pt;width:14.4pt;height:19.2pt;z-index:251683840" o:preferrelative="t" wrapcoords="-1662 0 -1662 20400 21600 20400 21600 0 -1662 0" filled="f" stroked="f">
                  <v:imagedata r:id="rId11" o:title=""/>
                  <o:lock v:ext="edit" aspectratio="t"/>
                  <w10:wrap type="tight"/>
                </v:shape>
                <w:control r:id="rId13" w:name="CheckBox15281" w:shapeid="_x0000_s1089"/>
              </w:pict>
            </w:r>
            <w:r w:rsidR="00A674A4">
              <w:t>Director – Development</w:t>
            </w:r>
          </w:p>
        </w:tc>
        <w:tc>
          <w:tcPr>
            <w:tcW w:w="678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  <w:vAlign w:val="center"/>
          </w:tcPr>
          <w:p w14:paraId="516954A7" w14:textId="728A989C" w:rsidR="003203D6" w:rsidRPr="00C31201" w:rsidRDefault="00B67CEE" w:rsidP="003203D6">
            <w:pPr>
              <w:pStyle w:val="TableText"/>
              <w:jc w:val="center"/>
            </w:pPr>
            <w:r>
              <w:t>09/30/2020</w:t>
            </w:r>
          </w:p>
        </w:tc>
        <w:tc>
          <w:tcPr>
            <w:tcW w:w="2366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  <w:vAlign w:val="center"/>
          </w:tcPr>
          <w:p w14:paraId="50E1766A" w14:textId="20D1C54E" w:rsidR="003203D6" w:rsidRDefault="00A674A4" w:rsidP="003203D6">
            <w:pPr>
              <w:pStyle w:val="TableText"/>
              <w:jc w:val="center"/>
            </w:pPr>
            <w:r>
              <w:t>AJ</w:t>
            </w:r>
          </w:p>
        </w:tc>
      </w:tr>
      <w:tr w:rsidR="003203D6" w:rsidRPr="00EA6F5F" w14:paraId="0F08F223" w14:textId="77777777" w:rsidTr="00AC5487">
        <w:tc>
          <w:tcPr>
            <w:tcW w:w="1956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111AA677" w14:textId="10DE509A" w:rsidR="00A674A4" w:rsidRDefault="00A674A4" w:rsidP="00A674A4">
            <w:pPr>
              <w:spacing w:after="0" w:afterAutospacing="0"/>
            </w:pPr>
            <w:r>
              <w:t xml:space="preserve">Grady </w:t>
            </w:r>
            <w:proofErr w:type="spellStart"/>
            <w:r>
              <w:t>Herendeen</w:t>
            </w:r>
            <w:proofErr w:type="spellEnd"/>
          </w:p>
          <w:p w14:paraId="4075A18A" w14:textId="4BEBC6AB" w:rsidR="003203D6" w:rsidRDefault="00C25439" w:rsidP="00A674A4">
            <w:pPr>
              <w:spacing w:after="0" w:afterAutospacing="0"/>
            </w:pPr>
            <w:r>
              <w:rPr>
                <w:rFonts w:eastAsia="Calibri"/>
                <w:noProof/>
              </w:rPr>
              <w:pict w14:anchorId="4A3A52C1">
                <v:shape id="_x0000_s1091" type="#_x0000_t201" style="position:absolute;margin-left:-2.65pt;margin-top:-9.15pt;width:14.4pt;height:19.2pt;z-index:251685888" o:preferrelative="t" wrapcoords="-1662 0 -1662 20400 21600 20400 21600 0 -1662 0" filled="f" stroked="f">
                  <v:imagedata r:id="rId11" o:title=""/>
                  <o:lock v:ext="edit" aspectratio="t"/>
                  <w10:wrap type="tight"/>
                </v:shape>
                <w:control r:id="rId14" w:name="CheckBox152811" w:shapeid="_x0000_s1091"/>
              </w:pict>
            </w:r>
            <w:r w:rsidR="00A674A4">
              <w:t>Manager – Business Process</w:t>
            </w:r>
          </w:p>
        </w:tc>
        <w:tc>
          <w:tcPr>
            <w:tcW w:w="678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  <w:vAlign w:val="center"/>
          </w:tcPr>
          <w:p w14:paraId="7BC31394" w14:textId="0271A6D1" w:rsidR="003203D6" w:rsidRPr="00C31201" w:rsidRDefault="00B67CEE" w:rsidP="003203D6">
            <w:pPr>
              <w:pStyle w:val="TableText"/>
              <w:jc w:val="center"/>
            </w:pPr>
            <w:r>
              <w:t>10/01/2020</w:t>
            </w:r>
          </w:p>
        </w:tc>
        <w:tc>
          <w:tcPr>
            <w:tcW w:w="2366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  <w:vAlign w:val="center"/>
          </w:tcPr>
          <w:p w14:paraId="05D31CEA" w14:textId="0CF1845D" w:rsidR="003203D6" w:rsidRDefault="00A674A4" w:rsidP="003203D6">
            <w:pPr>
              <w:pStyle w:val="TableText"/>
              <w:jc w:val="center"/>
            </w:pPr>
            <w:r>
              <w:t>GH</w:t>
            </w:r>
          </w:p>
        </w:tc>
      </w:tr>
      <w:tr w:rsidR="00C664FE" w:rsidRPr="00EA6F5F" w14:paraId="158F1BC5" w14:textId="77777777" w:rsidTr="00AC5487">
        <w:tc>
          <w:tcPr>
            <w:tcW w:w="1956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</w:tcPr>
          <w:p w14:paraId="266DF317" w14:textId="4EA7E73A" w:rsidR="00A674A4" w:rsidRDefault="00A674A4" w:rsidP="00A674A4">
            <w:pPr>
              <w:spacing w:after="0" w:afterAutospacing="0"/>
            </w:pPr>
            <w:r>
              <w:t xml:space="preserve">Stephen </w:t>
            </w:r>
            <w:proofErr w:type="spellStart"/>
            <w:r>
              <w:t>Geng</w:t>
            </w:r>
            <w:proofErr w:type="spellEnd"/>
          </w:p>
          <w:p w14:paraId="681185DC" w14:textId="43B582B4" w:rsidR="00C664FE" w:rsidRDefault="00C25439" w:rsidP="00A674A4">
            <w:pPr>
              <w:spacing w:after="0" w:afterAutospacing="0"/>
            </w:pPr>
            <w:r>
              <w:rPr>
                <w:rFonts w:eastAsia="Calibri"/>
                <w:noProof/>
              </w:rPr>
              <w:pict w14:anchorId="2C15F0E3">
                <v:shape id="_x0000_s1092" type="#_x0000_t201" style="position:absolute;margin-left:-2.65pt;margin-top:-9.15pt;width:14.4pt;height:19.2pt;z-index:251687936" o:preferrelative="t" wrapcoords="-1662 0 -1662 20400 21600 20400 21600 0 -1662 0" filled="f" stroked="f">
                  <v:imagedata r:id="rId11" o:title=""/>
                  <o:lock v:ext="edit" aspectratio="t"/>
                  <w10:wrap type="tight"/>
                </v:shape>
                <w:control r:id="rId15" w:name="CheckBox1528111" w:shapeid="_x0000_s1092"/>
              </w:pict>
            </w:r>
            <w:r w:rsidR="00A674A4">
              <w:t>Sr Analyst – Business Process</w:t>
            </w:r>
          </w:p>
        </w:tc>
        <w:tc>
          <w:tcPr>
            <w:tcW w:w="678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  <w:vAlign w:val="center"/>
          </w:tcPr>
          <w:p w14:paraId="034927B6" w14:textId="69F254DC" w:rsidR="00C664FE" w:rsidRPr="00C31201" w:rsidRDefault="009420F3" w:rsidP="00C664FE">
            <w:pPr>
              <w:pStyle w:val="TableText"/>
              <w:jc w:val="center"/>
            </w:pPr>
            <w:r>
              <w:t>09/29/2020</w:t>
            </w:r>
          </w:p>
        </w:tc>
        <w:tc>
          <w:tcPr>
            <w:tcW w:w="2366" w:type="pct"/>
            <w:tcBorders>
              <w:top w:val="single" w:sz="4" w:space="0" w:color="57517B"/>
              <w:left w:val="single" w:sz="4" w:space="0" w:color="57517B"/>
              <w:bottom w:val="single" w:sz="4" w:space="0" w:color="57517B"/>
              <w:right w:val="single" w:sz="4" w:space="0" w:color="57517B"/>
            </w:tcBorders>
            <w:vAlign w:val="center"/>
          </w:tcPr>
          <w:p w14:paraId="28851BFA" w14:textId="5DA8A463" w:rsidR="00C664FE" w:rsidRDefault="00A674A4" w:rsidP="00C664FE">
            <w:pPr>
              <w:pStyle w:val="TableText"/>
              <w:jc w:val="center"/>
            </w:pPr>
            <w:r>
              <w:t>SG</w:t>
            </w:r>
          </w:p>
        </w:tc>
      </w:tr>
    </w:tbl>
    <w:p w14:paraId="3F9D751B" w14:textId="715E1BAB" w:rsidR="006273F9" w:rsidRDefault="006273F9" w:rsidP="000C0D17"/>
    <w:p w14:paraId="425870AC" w14:textId="55E75292" w:rsidR="00366873" w:rsidRDefault="00366873" w:rsidP="000C0D17"/>
    <w:p w14:paraId="26578DF2" w14:textId="07ED4DC4" w:rsidR="00366873" w:rsidRDefault="00366873" w:rsidP="000C0D17"/>
    <w:p w14:paraId="35CD0B4E" w14:textId="16378488" w:rsidR="00366873" w:rsidRDefault="00366873" w:rsidP="000C0D17"/>
    <w:p w14:paraId="6AE41D09" w14:textId="4C3AD4FC" w:rsidR="00366873" w:rsidRDefault="00366873" w:rsidP="000C0D17"/>
    <w:p w14:paraId="0809A4FC" w14:textId="750B1E6D" w:rsidR="00366873" w:rsidRDefault="00366873" w:rsidP="000C0D17"/>
    <w:p w14:paraId="469B355B" w14:textId="4B5AC457" w:rsidR="00366873" w:rsidRDefault="00366873" w:rsidP="000C0D17"/>
    <w:p w14:paraId="742B271A" w14:textId="3688070F" w:rsidR="00366873" w:rsidRDefault="00366873" w:rsidP="000C0D17"/>
    <w:p w14:paraId="1B83929C" w14:textId="219C1B14" w:rsidR="00366873" w:rsidRDefault="00366873" w:rsidP="000C0D17"/>
    <w:p w14:paraId="7CC78EC7" w14:textId="0EBD5132" w:rsidR="00366873" w:rsidRDefault="00366873" w:rsidP="000C0D17"/>
    <w:p w14:paraId="0FE0AA08" w14:textId="38E7B798" w:rsidR="00366873" w:rsidRDefault="00366873" w:rsidP="000C0D17"/>
    <w:p w14:paraId="2C7B0F06" w14:textId="07FC13A1" w:rsidR="00366873" w:rsidRDefault="00366873" w:rsidP="000C0D17"/>
    <w:p w14:paraId="6C89AEAC" w14:textId="77777777" w:rsidR="00366873" w:rsidRDefault="00366873" w:rsidP="000C0D17"/>
    <w:p w14:paraId="4C555066" w14:textId="66B44BA2" w:rsidR="006273F9" w:rsidRDefault="006273F9" w:rsidP="000C0D17"/>
    <w:p w14:paraId="2DC6756C" w14:textId="77777777" w:rsidR="006273F9" w:rsidRPr="000C0D17" w:rsidRDefault="006273F9" w:rsidP="000C0D17"/>
    <w:bookmarkStart w:id="14" w:name="_Toc289689663" w:displacedByCustomXml="next"/>
    <w:sdt>
      <w:sdtPr>
        <w:rPr>
          <w:rFonts w:ascii="Times" w:eastAsia="Times New Roman" w:hAnsi="Times" w:cs="Times New Roman"/>
          <w:b w:val="0"/>
          <w:bCs w:val="0"/>
          <w:color w:val="auto"/>
          <w:sz w:val="24"/>
          <w:szCs w:val="20"/>
        </w:rPr>
        <w:id w:val="10709789"/>
        <w:docPartObj>
          <w:docPartGallery w:val="Table of Contents"/>
          <w:docPartUnique/>
        </w:docPartObj>
      </w:sdtPr>
      <w:sdtEndPr>
        <w:rPr>
          <w:rFonts w:ascii="Arial" w:hAnsi="Arial" w:cs="Arial"/>
          <w:sz w:val="18"/>
          <w:szCs w:val="18"/>
        </w:rPr>
      </w:sdtEndPr>
      <w:sdtContent>
        <w:p w14:paraId="5FA79B99" w14:textId="77777777" w:rsidR="004C3D69" w:rsidRDefault="004C3D69" w:rsidP="00627507">
          <w:pPr>
            <w:pStyle w:val="TOCHeading"/>
            <w:spacing w:before="0" w:afterAutospacing="0"/>
          </w:pPr>
          <w:r>
            <w:t>Table of Contents</w:t>
          </w:r>
        </w:p>
        <w:p w14:paraId="4D390F3A" w14:textId="382C8B4E" w:rsidR="001B2757" w:rsidRDefault="0063085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C3D69">
            <w:instrText xml:space="preserve"> TOC \o "1-3" \h \z \u </w:instrText>
          </w:r>
          <w:r>
            <w:fldChar w:fldCharType="separate"/>
          </w:r>
          <w:hyperlink w:anchor="_Toc49921905" w:history="1">
            <w:r w:rsidR="001B2757" w:rsidRPr="00434FD5">
              <w:rPr>
                <w:rStyle w:val="Hyperlink"/>
                <w:noProof/>
              </w:rPr>
              <w:t>Revision History</w:t>
            </w:r>
            <w:r w:rsidR="001B2757">
              <w:rPr>
                <w:noProof/>
                <w:webHidden/>
              </w:rPr>
              <w:tab/>
            </w:r>
            <w:r w:rsidR="001B2757">
              <w:rPr>
                <w:noProof/>
                <w:webHidden/>
              </w:rPr>
              <w:fldChar w:fldCharType="begin"/>
            </w:r>
            <w:r w:rsidR="001B2757">
              <w:rPr>
                <w:noProof/>
                <w:webHidden/>
              </w:rPr>
              <w:instrText xml:space="preserve"> PAGEREF _Toc49921905 \h </w:instrText>
            </w:r>
            <w:r w:rsidR="001B2757">
              <w:rPr>
                <w:noProof/>
                <w:webHidden/>
              </w:rPr>
            </w:r>
            <w:r w:rsidR="001B2757">
              <w:rPr>
                <w:noProof/>
                <w:webHidden/>
              </w:rPr>
              <w:fldChar w:fldCharType="separate"/>
            </w:r>
            <w:r w:rsidR="001D6DD2">
              <w:rPr>
                <w:noProof/>
                <w:webHidden/>
              </w:rPr>
              <w:t>ii</w:t>
            </w:r>
            <w:r w:rsidR="001B2757">
              <w:rPr>
                <w:noProof/>
                <w:webHidden/>
              </w:rPr>
              <w:fldChar w:fldCharType="end"/>
            </w:r>
          </w:hyperlink>
        </w:p>
        <w:p w14:paraId="210A137E" w14:textId="68AEFC99" w:rsidR="001B2757" w:rsidRDefault="00C2543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21906" w:history="1">
            <w:r w:rsidR="001B2757" w:rsidRPr="00434FD5">
              <w:rPr>
                <w:rStyle w:val="Hyperlink"/>
                <w:noProof/>
              </w:rPr>
              <w:t>Approvals</w:t>
            </w:r>
            <w:r w:rsidR="001B2757">
              <w:rPr>
                <w:noProof/>
                <w:webHidden/>
              </w:rPr>
              <w:tab/>
            </w:r>
            <w:r w:rsidR="001B2757">
              <w:rPr>
                <w:noProof/>
                <w:webHidden/>
              </w:rPr>
              <w:fldChar w:fldCharType="begin"/>
            </w:r>
            <w:r w:rsidR="001B2757">
              <w:rPr>
                <w:noProof/>
                <w:webHidden/>
              </w:rPr>
              <w:instrText xml:space="preserve"> PAGEREF _Toc49921906 \h </w:instrText>
            </w:r>
            <w:r w:rsidR="001B2757">
              <w:rPr>
                <w:noProof/>
                <w:webHidden/>
              </w:rPr>
            </w:r>
            <w:r w:rsidR="001B2757">
              <w:rPr>
                <w:noProof/>
                <w:webHidden/>
              </w:rPr>
              <w:fldChar w:fldCharType="separate"/>
            </w:r>
            <w:r w:rsidR="001D6DD2">
              <w:rPr>
                <w:noProof/>
                <w:webHidden/>
              </w:rPr>
              <w:t>ii</w:t>
            </w:r>
            <w:r w:rsidR="001B2757">
              <w:rPr>
                <w:noProof/>
                <w:webHidden/>
              </w:rPr>
              <w:fldChar w:fldCharType="end"/>
            </w:r>
          </w:hyperlink>
        </w:p>
        <w:p w14:paraId="1A9A8013" w14:textId="155FD7AD" w:rsidR="001B2757" w:rsidRDefault="00C2543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921907" w:history="1">
            <w:r w:rsidR="001B2757" w:rsidRPr="00434FD5">
              <w:rPr>
                <w:rStyle w:val="Hyperlink"/>
              </w:rPr>
              <w:t>1.</w:t>
            </w:r>
            <w:r w:rsidR="001B27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B2757" w:rsidRPr="00434FD5">
              <w:rPr>
                <w:rStyle w:val="Hyperlink"/>
              </w:rPr>
              <w:t>Introduction</w:t>
            </w:r>
            <w:r w:rsidR="001B2757">
              <w:rPr>
                <w:webHidden/>
              </w:rPr>
              <w:tab/>
            </w:r>
            <w:r w:rsidR="001B2757">
              <w:rPr>
                <w:webHidden/>
              </w:rPr>
              <w:fldChar w:fldCharType="begin"/>
            </w:r>
            <w:r w:rsidR="001B2757">
              <w:rPr>
                <w:webHidden/>
              </w:rPr>
              <w:instrText xml:space="preserve"> PAGEREF _Toc49921907 \h </w:instrText>
            </w:r>
            <w:r w:rsidR="001B2757">
              <w:rPr>
                <w:webHidden/>
              </w:rPr>
            </w:r>
            <w:r w:rsidR="001B2757">
              <w:rPr>
                <w:webHidden/>
              </w:rPr>
              <w:fldChar w:fldCharType="separate"/>
            </w:r>
            <w:r w:rsidR="001D6DD2">
              <w:rPr>
                <w:webHidden/>
              </w:rPr>
              <w:t>1</w:t>
            </w:r>
            <w:r w:rsidR="001B2757">
              <w:rPr>
                <w:webHidden/>
              </w:rPr>
              <w:fldChar w:fldCharType="end"/>
            </w:r>
          </w:hyperlink>
        </w:p>
        <w:p w14:paraId="34300E54" w14:textId="4E1AF5EE" w:rsidR="001B2757" w:rsidRDefault="00C2543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921908" w:history="1">
            <w:r w:rsidR="001B2757" w:rsidRPr="00434FD5">
              <w:rPr>
                <w:rStyle w:val="Hyperlink"/>
              </w:rPr>
              <w:t>2.</w:t>
            </w:r>
            <w:r w:rsidR="001B27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B2757" w:rsidRPr="00434FD5">
              <w:rPr>
                <w:rStyle w:val="Hyperlink"/>
              </w:rPr>
              <w:t>Business Requirements</w:t>
            </w:r>
            <w:r w:rsidR="001B2757">
              <w:rPr>
                <w:webHidden/>
              </w:rPr>
              <w:tab/>
            </w:r>
            <w:r w:rsidR="001B2757">
              <w:rPr>
                <w:webHidden/>
              </w:rPr>
              <w:fldChar w:fldCharType="begin"/>
            </w:r>
            <w:r w:rsidR="001B2757">
              <w:rPr>
                <w:webHidden/>
              </w:rPr>
              <w:instrText xml:space="preserve"> PAGEREF _Toc49921908 \h </w:instrText>
            </w:r>
            <w:r w:rsidR="001B2757">
              <w:rPr>
                <w:webHidden/>
              </w:rPr>
            </w:r>
            <w:r w:rsidR="001B2757">
              <w:rPr>
                <w:webHidden/>
              </w:rPr>
              <w:fldChar w:fldCharType="separate"/>
            </w:r>
            <w:r w:rsidR="001D6DD2">
              <w:rPr>
                <w:webHidden/>
              </w:rPr>
              <w:t>2</w:t>
            </w:r>
            <w:r w:rsidR="001B2757">
              <w:rPr>
                <w:webHidden/>
              </w:rPr>
              <w:fldChar w:fldCharType="end"/>
            </w:r>
          </w:hyperlink>
        </w:p>
        <w:p w14:paraId="32A2738C" w14:textId="4DF2DFBA" w:rsidR="001B2757" w:rsidRDefault="00C2543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21909" w:history="1">
            <w:r w:rsidR="001B2757" w:rsidRPr="00434FD5">
              <w:rPr>
                <w:rStyle w:val="Hyperlink"/>
                <w:rFonts w:cs="Times New Roman"/>
                <w:noProof/>
              </w:rPr>
              <w:t>2.1</w:t>
            </w:r>
            <w:r w:rsidR="001B2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B2757" w:rsidRPr="00434FD5">
              <w:rPr>
                <w:rStyle w:val="Hyperlink"/>
                <w:noProof/>
              </w:rPr>
              <w:t>To-Be System Description</w:t>
            </w:r>
            <w:r w:rsidR="001B2757">
              <w:rPr>
                <w:noProof/>
                <w:webHidden/>
              </w:rPr>
              <w:tab/>
            </w:r>
            <w:r w:rsidR="001B2757">
              <w:rPr>
                <w:noProof/>
                <w:webHidden/>
              </w:rPr>
              <w:fldChar w:fldCharType="begin"/>
            </w:r>
            <w:r w:rsidR="001B2757">
              <w:rPr>
                <w:noProof/>
                <w:webHidden/>
              </w:rPr>
              <w:instrText xml:space="preserve"> PAGEREF _Toc49921909 \h </w:instrText>
            </w:r>
            <w:r w:rsidR="001B2757">
              <w:rPr>
                <w:noProof/>
                <w:webHidden/>
              </w:rPr>
            </w:r>
            <w:r w:rsidR="001B2757">
              <w:rPr>
                <w:noProof/>
                <w:webHidden/>
              </w:rPr>
              <w:fldChar w:fldCharType="separate"/>
            </w:r>
            <w:r w:rsidR="001D6DD2">
              <w:rPr>
                <w:noProof/>
                <w:webHidden/>
              </w:rPr>
              <w:t>2</w:t>
            </w:r>
            <w:r w:rsidR="001B2757">
              <w:rPr>
                <w:noProof/>
                <w:webHidden/>
              </w:rPr>
              <w:fldChar w:fldCharType="end"/>
            </w:r>
          </w:hyperlink>
        </w:p>
        <w:p w14:paraId="1D37A332" w14:textId="6B6EFCD2" w:rsidR="001B2757" w:rsidRDefault="00C2543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21910" w:history="1">
            <w:r w:rsidR="001B2757" w:rsidRPr="00434FD5">
              <w:rPr>
                <w:rStyle w:val="Hyperlink"/>
                <w:rFonts w:cs="Times New Roman"/>
                <w:noProof/>
              </w:rPr>
              <w:t>2.2</w:t>
            </w:r>
            <w:r w:rsidR="001B2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B2757" w:rsidRPr="00434FD5">
              <w:rPr>
                <w:rStyle w:val="Hyperlink"/>
                <w:noProof/>
              </w:rPr>
              <w:t>Assumptions</w:t>
            </w:r>
            <w:r w:rsidR="001B2757">
              <w:rPr>
                <w:noProof/>
                <w:webHidden/>
              </w:rPr>
              <w:tab/>
            </w:r>
            <w:r w:rsidR="001B2757">
              <w:rPr>
                <w:noProof/>
                <w:webHidden/>
              </w:rPr>
              <w:fldChar w:fldCharType="begin"/>
            </w:r>
            <w:r w:rsidR="001B2757">
              <w:rPr>
                <w:noProof/>
                <w:webHidden/>
              </w:rPr>
              <w:instrText xml:space="preserve"> PAGEREF _Toc49921910 \h </w:instrText>
            </w:r>
            <w:r w:rsidR="001B2757">
              <w:rPr>
                <w:noProof/>
                <w:webHidden/>
              </w:rPr>
            </w:r>
            <w:r w:rsidR="001B2757">
              <w:rPr>
                <w:noProof/>
                <w:webHidden/>
              </w:rPr>
              <w:fldChar w:fldCharType="separate"/>
            </w:r>
            <w:r w:rsidR="001D6DD2">
              <w:rPr>
                <w:noProof/>
                <w:webHidden/>
              </w:rPr>
              <w:t>2</w:t>
            </w:r>
            <w:r w:rsidR="001B2757">
              <w:rPr>
                <w:noProof/>
                <w:webHidden/>
              </w:rPr>
              <w:fldChar w:fldCharType="end"/>
            </w:r>
          </w:hyperlink>
        </w:p>
        <w:p w14:paraId="7A7C66C3" w14:textId="29B65474" w:rsidR="001B2757" w:rsidRDefault="00C2543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21911" w:history="1">
            <w:r w:rsidR="001B2757" w:rsidRPr="00434FD5">
              <w:rPr>
                <w:rStyle w:val="Hyperlink"/>
                <w:rFonts w:cs="Times New Roman"/>
                <w:noProof/>
              </w:rPr>
              <w:t>2.3</w:t>
            </w:r>
            <w:r w:rsidR="001B2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B2757" w:rsidRPr="00434FD5">
              <w:rPr>
                <w:rStyle w:val="Hyperlink"/>
                <w:noProof/>
              </w:rPr>
              <w:t>Operational Scenarios</w:t>
            </w:r>
            <w:r w:rsidR="001B2757">
              <w:rPr>
                <w:noProof/>
                <w:webHidden/>
              </w:rPr>
              <w:tab/>
            </w:r>
            <w:r w:rsidR="001B2757">
              <w:rPr>
                <w:noProof/>
                <w:webHidden/>
              </w:rPr>
              <w:fldChar w:fldCharType="begin"/>
            </w:r>
            <w:r w:rsidR="001B2757">
              <w:rPr>
                <w:noProof/>
                <w:webHidden/>
              </w:rPr>
              <w:instrText xml:space="preserve"> PAGEREF _Toc49921911 \h </w:instrText>
            </w:r>
            <w:r w:rsidR="001B2757">
              <w:rPr>
                <w:noProof/>
                <w:webHidden/>
              </w:rPr>
            </w:r>
            <w:r w:rsidR="001B2757">
              <w:rPr>
                <w:noProof/>
                <w:webHidden/>
              </w:rPr>
              <w:fldChar w:fldCharType="separate"/>
            </w:r>
            <w:r w:rsidR="001D6DD2">
              <w:rPr>
                <w:noProof/>
                <w:webHidden/>
              </w:rPr>
              <w:t>3</w:t>
            </w:r>
            <w:r w:rsidR="001B2757">
              <w:rPr>
                <w:noProof/>
                <w:webHidden/>
              </w:rPr>
              <w:fldChar w:fldCharType="end"/>
            </w:r>
          </w:hyperlink>
        </w:p>
        <w:p w14:paraId="117F507C" w14:textId="261B48D3" w:rsidR="001B2757" w:rsidRDefault="00C2543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21912" w:history="1">
            <w:r w:rsidR="001B2757" w:rsidRPr="00434FD5">
              <w:rPr>
                <w:rStyle w:val="Hyperlink"/>
                <w:rFonts w:cs="Times New Roman"/>
                <w:noProof/>
              </w:rPr>
              <w:t>2.4</w:t>
            </w:r>
            <w:r w:rsidR="001B2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B2757" w:rsidRPr="00434FD5">
              <w:rPr>
                <w:rStyle w:val="Hyperlink"/>
                <w:noProof/>
              </w:rPr>
              <w:t>Proposed User Interface/Mockups</w:t>
            </w:r>
            <w:r w:rsidR="001B2757">
              <w:rPr>
                <w:noProof/>
                <w:webHidden/>
              </w:rPr>
              <w:tab/>
            </w:r>
            <w:r w:rsidR="001B2757">
              <w:rPr>
                <w:noProof/>
                <w:webHidden/>
              </w:rPr>
              <w:fldChar w:fldCharType="begin"/>
            </w:r>
            <w:r w:rsidR="001B2757">
              <w:rPr>
                <w:noProof/>
                <w:webHidden/>
              </w:rPr>
              <w:instrText xml:space="preserve"> PAGEREF _Toc49921912 \h </w:instrText>
            </w:r>
            <w:r w:rsidR="001B2757">
              <w:rPr>
                <w:noProof/>
                <w:webHidden/>
              </w:rPr>
            </w:r>
            <w:r w:rsidR="001B2757">
              <w:rPr>
                <w:noProof/>
                <w:webHidden/>
              </w:rPr>
              <w:fldChar w:fldCharType="separate"/>
            </w:r>
            <w:r w:rsidR="001D6DD2">
              <w:rPr>
                <w:noProof/>
                <w:webHidden/>
              </w:rPr>
              <w:t>3</w:t>
            </w:r>
            <w:r w:rsidR="001B2757">
              <w:rPr>
                <w:noProof/>
                <w:webHidden/>
              </w:rPr>
              <w:fldChar w:fldCharType="end"/>
            </w:r>
          </w:hyperlink>
        </w:p>
        <w:p w14:paraId="5C3F7272" w14:textId="32225704" w:rsidR="001B2757" w:rsidRDefault="00C2543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21913" w:history="1">
            <w:r w:rsidR="001B2757" w:rsidRPr="00434FD5">
              <w:rPr>
                <w:rStyle w:val="Hyperlink"/>
                <w:rFonts w:cs="Times New Roman"/>
                <w:noProof/>
              </w:rPr>
              <w:t>2.5</w:t>
            </w:r>
            <w:r w:rsidR="001B27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B2757" w:rsidRPr="00434FD5">
              <w:rPr>
                <w:rStyle w:val="Hyperlink"/>
                <w:noProof/>
              </w:rPr>
              <w:t>Requirements</w:t>
            </w:r>
            <w:r w:rsidR="001B2757">
              <w:rPr>
                <w:noProof/>
                <w:webHidden/>
              </w:rPr>
              <w:tab/>
            </w:r>
            <w:r w:rsidR="001B2757">
              <w:rPr>
                <w:noProof/>
                <w:webHidden/>
              </w:rPr>
              <w:fldChar w:fldCharType="begin"/>
            </w:r>
            <w:r w:rsidR="001B2757">
              <w:rPr>
                <w:noProof/>
                <w:webHidden/>
              </w:rPr>
              <w:instrText xml:space="preserve"> PAGEREF _Toc49921913 \h </w:instrText>
            </w:r>
            <w:r w:rsidR="001B2757">
              <w:rPr>
                <w:noProof/>
                <w:webHidden/>
              </w:rPr>
            </w:r>
            <w:r w:rsidR="001B2757">
              <w:rPr>
                <w:noProof/>
                <w:webHidden/>
              </w:rPr>
              <w:fldChar w:fldCharType="separate"/>
            </w:r>
            <w:r w:rsidR="001D6DD2">
              <w:rPr>
                <w:noProof/>
                <w:webHidden/>
              </w:rPr>
              <w:t>3</w:t>
            </w:r>
            <w:r w:rsidR="001B2757">
              <w:rPr>
                <w:noProof/>
                <w:webHidden/>
              </w:rPr>
              <w:fldChar w:fldCharType="end"/>
            </w:r>
          </w:hyperlink>
        </w:p>
        <w:p w14:paraId="0916719C" w14:textId="7F535DCD" w:rsidR="001B2757" w:rsidRDefault="00C2543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21914" w:history="1">
            <w:r w:rsidR="001B2757" w:rsidRPr="00434FD5">
              <w:rPr>
                <w:rStyle w:val="Hyperlink"/>
                <w:noProof/>
              </w:rPr>
              <w:t>Appendix A: Glossary</w:t>
            </w:r>
            <w:r w:rsidR="001B2757">
              <w:rPr>
                <w:noProof/>
                <w:webHidden/>
              </w:rPr>
              <w:tab/>
            </w:r>
            <w:r w:rsidR="001B2757">
              <w:rPr>
                <w:noProof/>
                <w:webHidden/>
              </w:rPr>
              <w:fldChar w:fldCharType="begin"/>
            </w:r>
            <w:r w:rsidR="001B2757">
              <w:rPr>
                <w:noProof/>
                <w:webHidden/>
              </w:rPr>
              <w:instrText xml:space="preserve"> PAGEREF _Toc49921914 \h </w:instrText>
            </w:r>
            <w:r w:rsidR="001B2757">
              <w:rPr>
                <w:noProof/>
                <w:webHidden/>
              </w:rPr>
            </w:r>
            <w:r w:rsidR="001B2757">
              <w:rPr>
                <w:noProof/>
                <w:webHidden/>
              </w:rPr>
              <w:fldChar w:fldCharType="separate"/>
            </w:r>
            <w:r w:rsidR="001D6DD2">
              <w:rPr>
                <w:noProof/>
                <w:webHidden/>
              </w:rPr>
              <w:t>5</w:t>
            </w:r>
            <w:r w:rsidR="001B2757">
              <w:rPr>
                <w:noProof/>
                <w:webHidden/>
              </w:rPr>
              <w:fldChar w:fldCharType="end"/>
            </w:r>
          </w:hyperlink>
        </w:p>
        <w:p w14:paraId="3132718E" w14:textId="3D111A41" w:rsidR="00C321BA" w:rsidRPr="008E5D5D" w:rsidRDefault="00630853" w:rsidP="00627507">
          <w:pPr>
            <w:spacing w:after="0" w:afterAutospacing="0"/>
          </w:pPr>
          <w:r>
            <w:fldChar w:fldCharType="end"/>
          </w:r>
        </w:p>
      </w:sdtContent>
    </w:sdt>
    <w:bookmarkEnd w:id="14" w:displacedByCustomXml="prev"/>
    <w:p w14:paraId="773B2A4D" w14:textId="77777777" w:rsidR="00C321BA" w:rsidRPr="00A71080" w:rsidRDefault="00C321BA" w:rsidP="0012008F">
      <w:pPr>
        <w:sectPr w:rsidR="00C321BA" w:rsidRPr="00A71080" w:rsidSect="00FF1ADC">
          <w:headerReference w:type="default" r:id="rId16"/>
          <w:footerReference w:type="default" r:id="rId17"/>
          <w:headerReference w:type="first" r:id="rId18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245"/>
        </w:sectPr>
      </w:pPr>
    </w:p>
    <w:p w14:paraId="1528A127" w14:textId="52BB0951" w:rsidR="00AA0B25" w:rsidRDefault="00AA0B25" w:rsidP="0012008F">
      <w:pPr>
        <w:pStyle w:val="Heading1"/>
      </w:pPr>
      <w:bookmarkStart w:id="15" w:name="_Toc49921907"/>
      <w:bookmarkStart w:id="16" w:name="_Toc289689671"/>
      <w:bookmarkStart w:id="17" w:name="_Toc317165082"/>
      <w:bookmarkStart w:id="18" w:name="_Toc439994668"/>
      <w:r>
        <w:lastRenderedPageBreak/>
        <w:t>Introduction</w:t>
      </w:r>
      <w:bookmarkEnd w:id="15"/>
    </w:p>
    <w:p w14:paraId="05089118" w14:textId="1EEF6A0C" w:rsidR="00A546E4" w:rsidRDefault="00A34BCF" w:rsidP="00082311">
      <w:pPr>
        <w:rPr>
          <w:rStyle w:val="Strong"/>
          <w:b w:val="0"/>
        </w:rPr>
      </w:pPr>
      <w:r>
        <w:rPr>
          <w:rStyle w:val="Strong"/>
          <w:b w:val="0"/>
        </w:rPr>
        <w:t>With the plan to migrate AWS during the first quarter of 2021, the following application will be utilizing DATSI repository.</w:t>
      </w:r>
    </w:p>
    <w:p w14:paraId="61C411B8" w14:textId="497E7F55" w:rsidR="00A34BCF" w:rsidRDefault="00A34BCF" w:rsidP="00A34BCF">
      <w:pPr>
        <w:pStyle w:val="ListParagraph"/>
        <w:numPr>
          <w:ilvl w:val="0"/>
          <w:numId w:val="19"/>
        </w:numPr>
        <w:rPr>
          <w:rStyle w:val="Strong"/>
          <w:b w:val="0"/>
        </w:rPr>
      </w:pPr>
      <w:r>
        <w:rPr>
          <w:rStyle w:val="Strong"/>
          <w:b w:val="0"/>
        </w:rPr>
        <w:t>QICTRK</w:t>
      </w:r>
      <w:r w:rsidR="002112E2">
        <w:rPr>
          <w:rStyle w:val="Strong"/>
          <w:b w:val="0"/>
        </w:rPr>
        <w:t xml:space="preserve"> (Out-of-scope in this document)</w:t>
      </w:r>
    </w:p>
    <w:p w14:paraId="02E6CDA3" w14:textId="7AB0FF9B" w:rsidR="00A34BCF" w:rsidRDefault="00A34BCF" w:rsidP="00A34BCF">
      <w:pPr>
        <w:pStyle w:val="ListParagraph"/>
        <w:numPr>
          <w:ilvl w:val="0"/>
          <w:numId w:val="19"/>
        </w:numPr>
        <w:rPr>
          <w:rStyle w:val="Strong"/>
          <w:b w:val="0"/>
        </w:rPr>
      </w:pPr>
      <w:r>
        <w:rPr>
          <w:rStyle w:val="Strong"/>
          <w:b w:val="0"/>
        </w:rPr>
        <w:t>QICPORTAL</w:t>
      </w:r>
    </w:p>
    <w:p w14:paraId="734AE91F" w14:textId="604EBB37" w:rsidR="00A34BCF" w:rsidRDefault="00A34BCF" w:rsidP="00A34BCF">
      <w:pPr>
        <w:pStyle w:val="ListParagraph"/>
        <w:numPr>
          <w:ilvl w:val="0"/>
          <w:numId w:val="19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eSUBMISSION</w:t>
      </w:r>
      <w:proofErr w:type="spellEnd"/>
      <w:r w:rsidR="007F36BB">
        <w:rPr>
          <w:rStyle w:val="Strong"/>
          <w:b w:val="0"/>
        </w:rPr>
        <w:t xml:space="preserve"> (Out-of-scope in this document)</w:t>
      </w:r>
    </w:p>
    <w:p w14:paraId="6E99D5D3" w14:textId="54C06893" w:rsidR="00680954" w:rsidRDefault="00DB6904" w:rsidP="00DB6904">
      <w:pPr>
        <w:rPr>
          <w:rStyle w:val="Strong"/>
          <w:b w:val="0"/>
        </w:rPr>
      </w:pPr>
      <w:r>
        <w:rPr>
          <w:rStyle w:val="Strong"/>
          <w:b w:val="0"/>
        </w:rPr>
        <w:t xml:space="preserve">With SQID going away with the move to AWS, the following SQID </w:t>
      </w:r>
      <w:r w:rsidR="00333645">
        <w:rPr>
          <w:rStyle w:val="Strong"/>
          <w:b w:val="0"/>
        </w:rPr>
        <w:t>process</w:t>
      </w:r>
      <w:r>
        <w:rPr>
          <w:rStyle w:val="Strong"/>
          <w:b w:val="0"/>
        </w:rPr>
        <w:t xml:space="preserve"> will need to be developed</w:t>
      </w:r>
      <w:r w:rsidR="00680954">
        <w:rPr>
          <w:rStyle w:val="Strong"/>
          <w:b w:val="0"/>
        </w:rPr>
        <w:t xml:space="preserve"> to bring documents from various sources to DATSI.</w:t>
      </w:r>
      <w:r w:rsidR="008E3683">
        <w:rPr>
          <w:rStyle w:val="Strong"/>
          <w:b w:val="0"/>
        </w:rPr>
        <w:t xml:space="preserve"> (Out-of-scope in this document)</w:t>
      </w:r>
    </w:p>
    <w:p w14:paraId="53999DDD" w14:textId="1FC9D2E1" w:rsidR="00333645" w:rsidRDefault="00333645" w:rsidP="00333645">
      <w:pPr>
        <w:pStyle w:val="ListParagraph"/>
        <w:numPr>
          <w:ilvl w:val="0"/>
          <w:numId w:val="23"/>
        </w:numPr>
        <w:rPr>
          <w:rStyle w:val="Strong"/>
          <w:b w:val="0"/>
        </w:rPr>
      </w:pPr>
      <w:r>
        <w:rPr>
          <w:rStyle w:val="Strong"/>
          <w:b w:val="0"/>
        </w:rPr>
        <w:t>SCAN</w:t>
      </w:r>
    </w:p>
    <w:p w14:paraId="1CABB6A4" w14:textId="41D47874" w:rsidR="00333645" w:rsidRDefault="00333645" w:rsidP="00333645">
      <w:pPr>
        <w:pStyle w:val="ListParagraph"/>
        <w:numPr>
          <w:ilvl w:val="0"/>
          <w:numId w:val="23"/>
        </w:numPr>
        <w:rPr>
          <w:rStyle w:val="Strong"/>
          <w:b w:val="0"/>
        </w:rPr>
      </w:pPr>
      <w:r>
        <w:rPr>
          <w:rStyle w:val="Strong"/>
          <w:b w:val="0"/>
        </w:rPr>
        <w:t>FAX</w:t>
      </w:r>
    </w:p>
    <w:p w14:paraId="0F1DE1D8" w14:textId="794E9013" w:rsidR="00333645" w:rsidRPr="00333645" w:rsidRDefault="00333645" w:rsidP="00333645">
      <w:pPr>
        <w:pStyle w:val="ListParagraph"/>
        <w:numPr>
          <w:ilvl w:val="0"/>
          <w:numId w:val="23"/>
        </w:numPr>
        <w:rPr>
          <w:rStyle w:val="Strong"/>
          <w:b w:val="0"/>
        </w:rPr>
      </w:pPr>
      <w:r>
        <w:rPr>
          <w:rStyle w:val="Strong"/>
          <w:b w:val="0"/>
        </w:rPr>
        <w:t>AUTOUPLOAD</w:t>
      </w:r>
    </w:p>
    <w:p w14:paraId="249127B1" w14:textId="372631E8" w:rsidR="00DB6904" w:rsidRDefault="00910CD1" w:rsidP="00333645">
      <w:pPr>
        <w:jc w:val="center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4F555E3B" wp14:editId="7B5D93B4">
            <wp:extent cx="6126480" cy="51708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A890" w14:textId="449554F9" w:rsidR="00AD7104" w:rsidRPr="003726B4" w:rsidRDefault="00EB65B2" w:rsidP="0012008F">
      <w:pPr>
        <w:pStyle w:val="Heading1"/>
      </w:pPr>
      <w:bookmarkStart w:id="19" w:name="_Toc49921908"/>
      <w:r w:rsidRPr="003726B4">
        <w:lastRenderedPageBreak/>
        <w:t>Business Requirements</w:t>
      </w:r>
      <w:bookmarkEnd w:id="16"/>
      <w:bookmarkEnd w:id="17"/>
      <w:bookmarkEnd w:id="19"/>
    </w:p>
    <w:p w14:paraId="29F45F8B" w14:textId="257E07CA" w:rsidR="005F65AB" w:rsidRPr="005F65AB" w:rsidRDefault="00694D61" w:rsidP="005F65AB">
      <w:pPr>
        <w:pStyle w:val="Heading2"/>
      </w:pPr>
      <w:bookmarkStart w:id="20" w:name="_Toc289689676"/>
      <w:bookmarkStart w:id="21" w:name="_Toc317165088"/>
      <w:bookmarkStart w:id="22" w:name="_Toc49921909"/>
      <w:bookmarkStart w:id="23" w:name="_Toc439994672"/>
      <w:bookmarkEnd w:id="18"/>
      <w:r w:rsidRPr="003726B4">
        <w:t>To-Be System Description</w:t>
      </w:r>
      <w:bookmarkStart w:id="24" w:name="_Toc289689677"/>
      <w:bookmarkStart w:id="25" w:name="_Toc317165089"/>
      <w:bookmarkEnd w:id="20"/>
      <w:bookmarkEnd w:id="21"/>
      <w:bookmarkEnd w:id="22"/>
    </w:p>
    <w:tbl>
      <w:tblPr>
        <w:tblW w:w="10435" w:type="dxa"/>
        <w:jc w:val="center"/>
        <w:tblBorders>
          <w:top w:val="single" w:sz="4" w:space="0" w:color="17365D" w:themeColor="text2" w:themeShade="BF"/>
          <w:left w:val="single" w:sz="4" w:space="0" w:color="auto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7560"/>
        <w:gridCol w:w="1800"/>
      </w:tblGrid>
      <w:tr w:rsidR="00C70EC5" w:rsidRPr="007A2381" w14:paraId="14CFA29E" w14:textId="0DE7B5B2" w:rsidTr="00C70EC5">
        <w:trPr>
          <w:trHeight w:val="320"/>
          <w:jc w:val="center"/>
        </w:trPr>
        <w:tc>
          <w:tcPr>
            <w:tcW w:w="1075" w:type="dxa"/>
            <w:shd w:val="clear" w:color="auto" w:fill="17365D" w:themeFill="text2" w:themeFillShade="BF"/>
            <w:noWrap/>
            <w:vAlign w:val="center"/>
            <w:hideMark/>
          </w:tcPr>
          <w:p w14:paraId="322BEBE0" w14:textId="77777777" w:rsidR="00C70EC5" w:rsidRPr="00F210D0" w:rsidRDefault="00C70EC5" w:rsidP="00D525AA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 w:rsidRPr="00F210D0">
              <w:rPr>
                <w:rFonts w:ascii="Calibri" w:hAnsi="Calibri" w:cs="Calibri"/>
                <w:b/>
                <w:bCs/>
                <w:color w:val="FFFFFF"/>
                <w:sz w:val="22"/>
              </w:rPr>
              <w:t>#</w:t>
            </w:r>
          </w:p>
        </w:tc>
        <w:tc>
          <w:tcPr>
            <w:tcW w:w="7560" w:type="dxa"/>
            <w:shd w:val="clear" w:color="auto" w:fill="17365D" w:themeFill="text2" w:themeFillShade="BF"/>
            <w:vAlign w:val="center"/>
            <w:hideMark/>
          </w:tcPr>
          <w:p w14:paraId="036A01B1" w14:textId="77777777" w:rsidR="00C70EC5" w:rsidRPr="007A2381" w:rsidRDefault="00C70EC5" w:rsidP="00D525AA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 w:rsidRPr="007A2381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17365D" w:themeFill="text2" w:themeFillShade="BF"/>
          </w:tcPr>
          <w:p w14:paraId="0D321441" w14:textId="507CC712" w:rsidR="00C70EC5" w:rsidRPr="007A2381" w:rsidRDefault="00C70EC5" w:rsidP="00D525AA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Comments</w:t>
            </w:r>
          </w:p>
        </w:tc>
      </w:tr>
      <w:tr w:rsidR="00C70EC5" w:rsidRPr="007462C0" w14:paraId="07311AEE" w14:textId="0B721E6E" w:rsidTr="008C3B96">
        <w:trPr>
          <w:trHeight w:val="320"/>
          <w:jc w:val="center"/>
        </w:trPr>
        <w:tc>
          <w:tcPr>
            <w:tcW w:w="1075" w:type="dxa"/>
            <w:tcBorders>
              <w:bottom w:val="single" w:sz="4" w:space="0" w:color="17365D" w:themeColor="text2" w:themeShade="BF"/>
            </w:tcBorders>
            <w:shd w:val="clear" w:color="auto" w:fill="auto"/>
            <w:noWrap/>
            <w:vAlign w:val="center"/>
          </w:tcPr>
          <w:p w14:paraId="3DCBA484" w14:textId="522DE5BE" w:rsidR="00C70EC5" w:rsidRDefault="00680954" w:rsidP="00D525A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BR</w:t>
            </w:r>
            <w:r w:rsidR="00395E2F">
              <w:rPr>
                <w:color w:val="000000"/>
              </w:rPr>
              <w:t>1</w:t>
            </w:r>
            <w:r>
              <w:rPr>
                <w:color w:val="000000"/>
              </w:rPr>
              <w:t>.00</w:t>
            </w:r>
          </w:p>
        </w:tc>
        <w:tc>
          <w:tcPr>
            <w:tcW w:w="7560" w:type="dxa"/>
            <w:tcBorders>
              <w:bottom w:val="single" w:sz="4" w:space="0" w:color="17365D" w:themeColor="text2" w:themeShade="BF"/>
            </w:tcBorders>
            <w:shd w:val="clear" w:color="auto" w:fill="auto"/>
            <w:noWrap/>
            <w:vAlign w:val="center"/>
          </w:tcPr>
          <w:p w14:paraId="751F5622" w14:textId="1EF08BAD" w:rsidR="00356756" w:rsidRPr="00680954" w:rsidRDefault="00680954" w:rsidP="00680954">
            <w:pPr>
              <w:pStyle w:val="ListParagraph"/>
              <w:numPr>
                <w:ilvl w:val="0"/>
                <w:numId w:val="20"/>
              </w:numPr>
              <w:spacing w:after="0"/>
              <w:rPr>
                <w:bCs/>
                <w:color w:val="000000"/>
              </w:rPr>
            </w:pPr>
            <w:r w:rsidRPr="00680954">
              <w:rPr>
                <w:bCs/>
                <w:color w:val="000000"/>
              </w:rPr>
              <w:t>The following application</w:t>
            </w:r>
            <w:r w:rsidRPr="00680954">
              <w:rPr>
                <w:color w:val="000000"/>
              </w:rPr>
              <w:t xml:space="preserve"> shall be enhanced to directly integrate to DATSI and </w:t>
            </w:r>
            <w:r w:rsidR="002C1995">
              <w:rPr>
                <w:color w:val="000000"/>
              </w:rPr>
              <w:t>QICTRK</w:t>
            </w:r>
            <w:r w:rsidRPr="00680954">
              <w:rPr>
                <w:color w:val="000000"/>
              </w:rPr>
              <w:t xml:space="preserve"> </w:t>
            </w:r>
            <w:r w:rsidR="002C1995">
              <w:rPr>
                <w:color w:val="000000"/>
              </w:rPr>
              <w:t>systems.</w:t>
            </w:r>
          </w:p>
          <w:p w14:paraId="680A4D4C" w14:textId="77777777" w:rsidR="00680954" w:rsidRDefault="00680954" w:rsidP="00680954">
            <w:pPr>
              <w:pStyle w:val="ListParagraph"/>
              <w:numPr>
                <w:ilvl w:val="1"/>
                <w:numId w:val="20"/>
              </w:numPr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QICPORTAL</w:t>
            </w:r>
          </w:p>
          <w:p w14:paraId="487337D1" w14:textId="28373086" w:rsidR="00680954" w:rsidRPr="00680954" w:rsidRDefault="00680954" w:rsidP="00680954">
            <w:pPr>
              <w:pStyle w:val="ListParagraph"/>
              <w:numPr>
                <w:ilvl w:val="1"/>
                <w:numId w:val="20"/>
              </w:numPr>
              <w:spacing w:after="0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eSubmission</w:t>
            </w:r>
            <w:proofErr w:type="spellEnd"/>
          </w:p>
        </w:tc>
        <w:tc>
          <w:tcPr>
            <w:tcW w:w="1800" w:type="dxa"/>
            <w:tcBorders>
              <w:bottom w:val="single" w:sz="4" w:space="0" w:color="17365D" w:themeColor="text2" w:themeShade="BF"/>
            </w:tcBorders>
          </w:tcPr>
          <w:p w14:paraId="25BB8CB3" w14:textId="63320709" w:rsidR="00C70EC5" w:rsidRDefault="00C25439" w:rsidP="00187E6D">
            <w:pPr>
              <w:spacing w:after="0"/>
              <w:rPr>
                <w:b/>
                <w:color w:val="000000"/>
              </w:rPr>
            </w:pPr>
            <w:hyperlink r:id="rId20" w:history="1">
              <w:r w:rsidR="00E1614D" w:rsidRPr="00680954">
                <w:rPr>
                  <w:rStyle w:val="Hyperlink"/>
                  <w:b/>
                </w:rPr>
                <w:t>FEDAP-3</w:t>
              </w:r>
              <w:r w:rsidR="00E1614D">
                <w:rPr>
                  <w:rStyle w:val="Hyperlink"/>
                  <w:b/>
                </w:rPr>
                <w:t>354</w:t>
              </w:r>
            </w:hyperlink>
          </w:p>
          <w:p w14:paraId="52711921" w14:textId="444464DD" w:rsidR="00E1614D" w:rsidRDefault="00C25439" w:rsidP="00187E6D">
            <w:pPr>
              <w:spacing w:after="0"/>
              <w:rPr>
                <w:b/>
                <w:color w:val="000000"/>
              </w:rPr>
            </w:pPr>
            <w:hyperlink r:id="rId21" w:history="1">
              <w:r w:rsidR="00E1614D" w:rsidRPr="00680954">
                <w:rPr>
                  <w:rStyle w:val="Hyperlink"/>
                  <w:b/>
                </w:rPr>
                <w:t>FEDAP-3</w:t>
              </w:r>
              <w:r w:rsidR="00E1614D">
                <w:rPr>
                  <w:rStyle w:val="Hyperlink"/>
                  <w:b/>
                </w:rPr>
                <w:t>355</w:t>
              </w:r>
            </w:hyperlink>
          </w:p>
          <w:p w14:paraId="3406259F" w14:textId="466181C0" w:rsidR="00E1614D" w:rsidRPr="00187E6D" w:rsidRDefault="00E1614D" w:rsidP="00187E6D">
            <w:pPr>
              <w:spacing w:after="0"/>
              <w:rPr>
                <w:bCs/>
                <w:color w:val="000000"/>
              </w:rPr>
            </w:pPr>
          </w:p>
        </w:tc>
      </w:tr>
      <w:tr w:rsidR="00282D07" w:rsidRPr="007462C0" w14:paraId="11F4FCC9" w14:textId="77777777" w:rsidTr="00C70EC5">
        <w:trPr>
          <w:trHeight w:val="32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14:paraId="411CD350" w14:textId="5E038C21" w:rsidR="00282D07" w:rsidRDefault="00376C8D" w:rsidP="00D525A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BR</w:t>
            </w:r>
            <w:r w:rsidR="00395E2F">
              <w:rPr>
                <w:color w:val="000000"/>
              </w:rPr>
              <w:t>2</w:t>
            </w:r>
            <w:r>
              <w:rPr>
                <w:color w:val="000000"/>
              </w:rPr>
              <w:t>.00</w:t>
            </w:r>
          </w:p>
        </w:tc>
        <w:tc>
          <w:tcPr>
            <w:tcW w:w="7560" w:type="dxa"/>
            <w:shd w:val="clear" w:color="auto" w:fill="auto"/>
            <w:noWrap/>
            <w:vAlign w:val="center"/>
          </w:tcPr>
          <w:p w14:paraId="09E36A59" w14:textId="2ECE31E8" w:rsidR="00154C12" w:rsidRDefault="00376C8D" w:rsidP="007B6813">
            <w:pPr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All documents that will be</w:t>
            </w:r>
            <w:r w:rsidR="00333645">
              <w:rPr>
                <w:bCs/>
                <w:color w:val="000000"/>
              </w:rPr>
              <w:t xml:space="preserve"> sent </w:t>
            </w:r>
            <w:r>
              <w:rPr>
                <w:bCs/>
                <w:color w:val="000000"/>
              </w:rPr>
              <w:t xml:space="preserve">to DATSI shall have </w:t>
            </w:r>
            <w:r w:rsidR="00522570">
              <w:rPr>
                <w:bCs/>
                <w:color w:val="000000"/>
              </w:rPr>
              <w:t>an</w:t>
            </w:r>
            <w:r>
              <w:rPr>
                <w:bCs/>
                <w:color w:val="000000"/>
              </w:rPr>
              <w:t xml:space="preserve"> associated project/part name.</w:t>
            </w:r>
          </w:p>
        </w:tc>
        <w:tc>
          <w:tcPr>
            <w:tcW w:w="1800" w:type="dxa"/>
          </w:tcPr>
          <w:p w14:paraId="74739A57" w14:textId="77777777" w:rsidR="00282D07" w:rsidRDefault="00282D07" w:rsidP="007B6813">
            <w:pPr>
              <w:spacing w:after="0"/>
              <w:rPr>
                <w:bCs/>
                <w:color w:val="000000"/>
              </w:rPr>
            </w:pPr>
          </w:p>
        </w:tc>
      </w:tr>
      <w:tr w:rsidR="00282D07" w:rsidRPr="007462C0" w14:paraId="34DAE0C7" w14:textId="77777777" w:rsidTr="00C70EC5">
        <w:trPr>
          <w:trHeight w:val="32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14:paraId="7A36DB3B" w14:textId="5AEBD3AC" w:rsidR="00282D07" w:rsidRDefault="00282D07" w:rsidP="00D525AA">
            <w:pPr>
              <w:spacing w:after="0"/>
              <w:rPr>
                <w:color w:val="000000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</w:tcPr>
          <w:p w14:paraId="2585515C" w14:textId="79C8EEBA" w:rsidR="00282D07" w:rsidRDefault="00282D07" w:rsidP="007B6813">
            <w:pPr>
              <w:spacing w:after="0"/>
              <w:rPr>
                <w:bCs/>
                <w:color w:val="000000"/>
              </w:rPr>
            </w:pPr>
          </w:p>
        </w:tc>
        <w:tc>
          <w:tcPr>
            <w:tcW w:w="1800" w:type="dxa"/>
          </w:tcPr>
          <w:p w14:paraId="068EF1B2" w14:textId="77777777" w:rsidR="00282D07" w:rsidRDefault="00282D07" w:rsidP="007B6813">
            <w:pPr>
              <w:spacing w:after="0"/>
              <w:rPr>
                <w:bCs/>
                <w:color w:val="000000"/>
              </w:rPr>
            </w:pPr>
          </w:p>
        </w:tc>
      </w:tr>
      <w:tr w:rsidR="00E808D7" w:rsidRPr="007462C0" w14:paraId="01F36831" w14:textId="77777777" w:rsidTr="00C70EC5">
        <w:trPr>
          <w:trHeight w:val="32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14:paraId="1970DCD5" w14:textId="77777777" w:rsidR="00E808D7" w:rsidRDefault="00E808D7" w:rsidP="00D525AA">
            <w:pPr>
              <w:spacing w:after="0"/>
              <w:rPr>
                <w:color w:val="000000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</w:tcPr>
          <w:p w14:paraId="19D49592" w14:textId="77777777" w:rsidR="00E808D7" w:rsidRDefault="00E808D7" w:rsidP="007B6813">
            <w:pPr>
              <w:spacing w:after="0"/>
              <w:rPr>
                <w:bCs/>
                <w:color w:val="000000"/>
              </w:rPr>
            </w:pPr>
          </w:p>
        </w:tc>
        <w:tc>
          <w:tcPr>
            <w:tcW w:w="1800" w:type="dxa"/>
          </w:tcPr>
          <w:p w14:paraId="0B7AD2BE" w14:textId="77777777" w:rsidR="00E808D7" w:rsidRDefault="00E808D7" w:rsidP="007B6813">
            <w:pPr>
              <w:spacing w:after="0"/>
              <w:rPr>
                <w:bCs/>
                <w:color w:val="000000"/>
              </w:rPr>
            </w:pPr>
          </w:p>
        </w:tc>
      </w:tr>
      <w:tr w:rsidR="00E808D7" w:rsidRPr="007462C0" w14:paraId="5D4B7F3E" w14:textId="77777777" w:rsidTr="00C70EC5">
        <w:trPr>
          <w:trHeight w:val="32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14:paraId="4E3A35E3" w14:textId="77777777" w:rsidR="00E808D7" w:rsidRDefault="00E808D7" w:rsidP="00D525AA">
            <w:pPr>
              <w:spacing w:after="0"/>
              <w:rPr>
                <w:color w:val="000000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</w:tcPr>
          <w:p w14:paraId="2A3224B3" w14:textId="77777777" w:rsidR="00E808D7" w:rsidRDefault="00E808D7" w:rsidP="007B6813">
            <w:pPr>
              <w:spacing w:after="0"/>
              <w:rPr>
                <w:bCs/>
                <w:color w:val="000000"/>
              </w:rPr>
            </w:pPr>
          </w:p>
        </w:tc>
        <w:tc>
          <w:tcPr>
            <w:tcW w:w="1800" w:type="dxa"/>
          </w:tcPr>
          <w:p w14:paraId="60B6BBB2" w14:textId="77777777" w:rsidR="00E808D7" w:rsidRDefault="00E808D7" w:rsidP="007B6813">
            <w:pPr>
              <w:spacing w:after="0"/>
              <w:rPr>
                <w:bCs/>
                <w:color w:val="000000"/>
              </w:rPr>
            </w:pPr>
          </w:p>
        </w:tc>
      </w:tr>
      <w:tr w:rsidR="00E808D7" w:rsidRPr="007462C0" w14:paraId="58721065" w14:textId="77777777" w:rsidTr="00C70EC5">
        <w:trPr>
          <w:trHeight w:val="32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14:paraId="0D838223" w14:textId="77777777" w:rsidR="00E808D7" w:rsidRDefault="00E808D7" w:rsidP="00D525AA">
            <w:pPr>
              <w:spacing w:after="0"/>
              <w:rPr>
                <w:color w:val="000000"/>
              </w:rPr>
            </w:pPr>
          </w:p>
        </w:tc>
        <w:tc>
          <w:tcPr>
            <w:tcW w:w="7560" w:type="dxa"/>
            <w:shd w:val="clear" w:color="auto" w:fill="auto"/>
            <w:noWrap/>
            <w:vAlign w:val="center"/>
          </w:tcPr>
          <w:p w14:paraId="09243303" w14:textId="62CD8C8D" w:rsidR="003D5D4D" w:rsidRDefault="003D5D4D" w:rsidP="00187E6D">
            <w:pPr>
              <w:spacing w:after="0"/>
              <w:rPr>
                <w:bCs/>
                <w:color w:val="000000"/>
              </w:rPr>
            </w:pPr>
          </w:p>
        </w:tc>
        <w:tc>
          <w:tcPr>
            <w:tcW w:w="1800" w:type="dxa"/>
          </w:tcPr>
          <w:p w14:paraId="4CC5B9B4" w14:textId="77777777" w:rsidR="00E808D7" w:rsidRDefault="00E808D7" w:rsidP="007B6813">
            <w:pPr>
              <w:spacing w:after="0"/>
              <w:rPr>
                <w:bCs/>
                <w:color w:val="000000"/>
              </w:rPr>
            </w:pPr>
          </w:p>
        </w:tc>
      </w:tr>
    </w:tbl>
    <w:p w14:paraId="54071E69" w14:textId="77777777" w:rsidR="005F65AB" w:rsidRDefault="005F65AB" w:rsidP="00923CB6"/>
    <w:p w14:paraId="66BE6290" w14:textId="4F4EBB3B" w:rsidR="00B64C02" w:rsidRPr="00135F2C" w:rsidRDefault="00402655" w:rsidP="00B64C02">
      <w:pPr>
        <w:pStyle w:val="Heading2"/>
      </w:pPr>
      <w:bookmarkStart w:id="26" w:name="_Toc49921910"/>
      <w:bookmarkStart w:id="27" w:name="_Toc439994675"/>
      <w:bookmarkEnd w:id="23"/>
      <w:bookmarkEnd w:id="24"/>
      <w:bookmarkEnd w:id="25"/>
      <w:r>
        <w:t>Assumptions</w:t>
      </w:r>
      <w:bookmarkEnd w:id="26"/>
    </w:p>
    <w:tbl>
      <w:tblPr>
        <w:tblW w:w="10075" w:type="dxa"/>
        <w:jc w:val="center"/>
        <w:tblBorders>
          <w:top w:val="single" w:sz="4" w:space="0" w:color="17365D" w:themeColor="text2" w:themeShade="BF"/>
          <w:left w:val="single" w:sz="4" w:space="0" w:color="auto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285"/>
        <w:gridCol w:w="6930"/>
        <w:gridCol w:w="1170"/>
      </w:tblGrid>
      <w:tr w:rsidR="004A0D40" w:rsidRPr="007A2381" w14:paraId="054FF0BE" w14:textId="77777777" w:rsidTr="00921DB4">
        <w:trPr>
          <w:trHeight w:val="320"/>
          <w:jc w:val="center"/>
        </w:trPr>
        <w:tc>
          <w:tcPr>
            <w:tcW w:w="690" w:type="dxa"/>
            <w:shd w:val="clear" w:color="auto" w:fill="17365D" w:themeFill="text2" w:themeFillShade="BF"/>
            <w:noWrap/>
            <w:vAlign w:val="center"/>
          </w:tcPr>
          <w:p w14:paraId="4321F1EA" w14:textId="72914ED5" w:rsidR="004A0D40" w:rsidRPr="00F210D0" w:rsidRDefault="00B742BC" w:rsidP="004B6441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bookmarkStart w:id="28" w:name="_Toc289689682"/>
            <w:bookmarkStart w:id="29" w:name="_Toc317165094"/>
            <w:bookmarkEnd w:id="27"/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#</w:t>
            </w:r>
          </w:p>
        </w:tc>
        <w:tc>
          <w:tcPr>
            <w:tcW w:w="1285" w:type="dxa"/>
            <w:shd w:val="clear" w:color="auto" w:fill="17365D" w:themeFill="text2" w:themeFillShade="BF"/>
            <w:vAlign w:val="center"/>
          </w:tcPr>
          <w:p w14:paraId="084A7FF1" w14:textId="47112A2C" w:rsidR="004A0D40" w:rsidRPr="007A2381" w:rsidRDefault="00B742BC" w:rsidP="004B6441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6930" w:type="dxa"/>
            <w:shd w:val="clear" w:color="auto" w:fill="17365D" w:themeFill="text2" w:themeFillShade="BF"/>
            <w:vAlign w:val="center"/>
          </w:tcPr>
          <w:p w14:paraId="2D1B038A" w14:textId="139FF9C9" w:rsidR="004A0D40" w:rsidRPr="007A2381" w:rsidRDefault="00B742BC" w:rsidP="004B6441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shd w:val="clear" w:color="auto" w:fill="17365D" w:themeFill="text2" w:themeFillShade="BF"/>
            <w:vAlign w:val="center"/>
          </w:tcPr>
          <w:p w14:paraId="00638773" w14:textId="77777777" w:rsidR="004A0D40" w:rsidRPr="007A2381" w:rsidRDefault="004A0D40" w:rsidP="004B644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 w:rsidRPr="002F79D1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CR#</w:t>
            </w:r>
          </w:p>
        </w:tc>
      </w:tr>
      <w:tr w:rsidR="00BD30FE" w:rsidRPr="001811B7" w14:paraId="3B8F2947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1771C018" w14:textId="3A03C4E3" w:rsidR="00BD30FE" w:rsidRDefault="00BD30FE" w:rsidP="00BD30FE">
            <w:pPr>
              <w:rPr>
                <w:color w:val="000000"/>
              </w:rPr>
            </w:pPr>
            <w:r>
              <w:rPr>
                <w:color w:val="000000"/>
              </w:rPr>
              <w:t>A1</w:t>
            </w:r>
          </w:p>
        </w:tc>
        <w:tc>
          <w:tcPr>
            <w:tcW w:w="1285" w:type="dxa"/>
            <w:vAlign w:val="center"/>
          </w:tcPr>
          <w:p w14:paraId="01E303F5" w14:textId="2AB0BED5" w:rsidR="00BD30FE" w:rsidRDefault="00E1614D" w:rsidP="00BD30FE">
            <w:pPr>
              <w:rPr>
                <w:color w:val="000000"/>
              </w:rPr>
            </w:pPr>
            <w:r>
              <w:rPr>
                <w:color w:val="000000"/>
              </w:rPr>
              <w:t>09/01/2020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7D1B7A0F" w14:textId="747EA633" w:rsidR="00BD30FE" w:rsidRDefault="00E1614D" w:rsidP="00BD30FE">
            <w:pPr>
              <w:rPr>
                <w:color w:val="000000"/>
              </w:rPr>
            </w:pPr>
            <w:r>
              <w:rPr>
                <w:color w:val="000000"/>
              </w:rPr>
              <w:t>QICTRK Changes will be discussed in a separate document/ticket.</w:t>
            </w:r>
          </w:p>
        </w:tc>
        <w:tc>
          <w:tcPr>
            <w:tcW w:w="1170" w:type="dxa"/>
            <w:vAlign w:val="center"/>
          </w:tcPr>
          <w:p w14:paraId="22268A2A" w14:textId="77777777" w:rsidR="00BD30FE" w:rsidRPr="00DB74FD" w:rsidRDefault="00BD30FE" w:rsidP="00BD30FE">
            <w:pPr>
              <w:rPr>
                <w:color w:val="000000"/>
                <w:sz w:val="16"/>
                <w:szCs w:val="16"/>
              </w:rPr>
            </w:pPr>
          </w:p>
        </w:tc>
      </w:tr>
      <w:tr w:rsidR="00BD30FE" w:rsidRPr="001811B7" w14:paraId="5248D2CE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6672B449" w14:textId="07554D12" w:rsidR="00BD30FE" w:rsidRDefault="00BD30FE" w:rsidP="00BD30FE">
            <w:pPr>
              <w:rPr>
                <w:color w:val="000000"/>
              </w:rPr>
            </w:pPr>
            <w:r>
              <w:rPr>
                <w:color w:val="000000"/>
              </w:rPr>
              <w:t>A2</w:t>
            </w:r>
          </w:p>
        </w:tc>
        <w:tc>
          <w:tcPr>
            <w:tcW w:w="1285" w:type="dxa"/>
            <w:vAlign w:val="center"/>
          </w:tcPr>
          <w:p w14:paraId="597B340D" w14:textId="6EA70FC0" w:rsidR="00BD30FE" w:rsidRDefault="00E1614D" w:rsidP="00BD30FE">
            <w:pPr>
              <w:rPr>
                <w:color w:val="000000"/>
              </w:rPr>
            </w:pPr>
            <w:r>
              <w:rPr>
                <w:color w:val="000000"/>
              </w:rPr>
              <w:t>09/01/2020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6688C743" w14:textId="0D479F0F" w:rsidR="00BD30FE" w:rsidRDefault="00395E2F" w:rsidP="00BD30FE">
            <w:pPr>
              <w:rPr>
                <w:color w:val="000000"/>
              </w:rPr>
            </w:pPr>
            <w:r>
              <w:rPr>
                <w:color w:val="000000"/>
              </w:rPr>
              <w:t>FAX/SCAN/AUTOUPLOAD will be discussed in a separate document/ticket.</w:t>
            </w:r>
          </w:p>
        </w:tc>
        <w:tc>
          <w:tcPr>
            <w:tcW w:w="1170" w:type="dxa"/>
            <w:vAlign w:val="center"/>
          </w:tcPr>
          <w:p w14:paraId="28514ECD" w14:textId="77777777" w:rsidR="00BD30FE" w:rsidRPr="00DB74FD" w:rsidRDefault="00BD30FE" w:rsidP="00BD30FE">
            <w:pPr>
              <w:rPr>
                <w:color w:val="000000"/>
                <w:sz w:val="16"/>
                <w:szCs w:val="16"/>
              </w:rPr>
            </w:pPr>
          </w:p>
        </w:tc>
      </w:tr>
      <w:tr w:rsidR="00395E2F" w:rsidRPr="001811B7" w14:paraId="7451A3C3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00485494" w14:textId="73C40DBE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A3</w:t>
            </w:r>
          </w:p>
        </w:tc>
        <w:tc>
          <w:tcPr>
            <w:tcW w:w="1285" w:type="dxa"/>
            <w:vAlign w:val="center"/>
          </w:tcPr>
          <w:p w14:paraId="71E16DA1" w14:textId="1B76CD10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09/01/2020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7037BEB6" w14:textId="7DEEBB05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 xml:space="preserve">QICPORTAL and </w:t>
            </w:r>
            <w:proofErr w:type="spellStart"/>
            <w:r>
              <w:rPr>
                <w:color w:val="000000"/>
              </w:rPr>
              <w:t>eSUBMISSION</w:t>
            </w:r>
            <w:proofErr w:type="spellEnd"/>
            <w:r>
              <w:rPr>
                <w:color w:val="000000"/>
              </w:rPr>
              <w:t xml:space="preserve"> will communicate directly to DATSI</w:t>
            </w:r>
          </w:p>
        </w:tc>
        <w:tc>
          <w:tcPr>
            <w:tcW w:w="1170" w:type="dxa"/>
            <w:vAlign w:val="center"/>
          </w:tcPr>
          <w:p w14:paraId="259C32B2" w14:textId="77777777" w:rsidR="00395E2F" w:rsidRPr="00DB74FD" w:rsidRDefault="00395E2F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395E2F" w:rsidRPr="001811B7" w14:paraId="3434ED20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04D61C73" w14:textId="701FC8D6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A4</w:t>
            </w:r>
          </w:p>
        </w:tc>
        <w:tc>
          <w:tcPr>
            <w:tcW w:w="1285" w:type="dxa"/>
            <w:vAlign w:val="center"/>
          </w:tcPr>
          <w:p w14:paraId="250E278B" w14:textId="7A98E4A9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09/01/2020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2B0FC914" w14:textId="4A89AA00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DATSI will send notification to QICTRK when documents are received.</w:t>
            </w:r>
          </w:p>
        </w:tc>
        <w:tc>
          <w:tcPr>
            <w:tcW w:w="1170" w:type="dxa"/>
            <w:vAlign w:val="center"/>
          </w:tcPr>
          <w:p w14:paraId="17A1C5FB" w14:textId="77777777" w:rsidR="00395E2F" w:rsidRPr="00DB74FD" w:rsidRDefault="00395E2F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395E2F" w:rsidRPr="001811B7" w14:paraId="5DCE5B3B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1A53E752" w14:textId="1286ABAB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A5</w:t>
            </w:r>
          </w:p>
        </w:tc>
        <w:tc>
          <w:tcPr>
            <w:tcW w:w="1285" w:type="dxa"/>
            <w:vAlign w:val="center"/>
          </w:tcPr>
          <w:p w14:paraId="1FDDF082" w14:textId="50CD588C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09/01/2020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20607C27" w14:textId="1E4B8D28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All projects will be stored in a single instance of DATSI</w:t>
            </w:r>
          </w:p>
        </w:tc>
        <w:tc>
          <w:tcPr>
            <w:tcW w:w="1170" w:type="dxa"/>
            <w:vAlign w:val="center"/>
          </w:tcPr>
          <w:p w14:paraId="30879E3D" w14:textId="77777777" w:rsidR="00395E2F" w:rsidRPr="00DB74FD" w:rsidRDefault="00395E2F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395E2F" w:rsidRPr="001811B7" w14:paraId="522CEAB1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58D034D9" w14:textId="17F8AA79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A6</w:t>
            </w:r>
          </w:p>
        </w:tc>
        <w:tc>
          <w:tcPr>
            <w:tcW w:w="1285" w:type="dxa"/>
            <w:vAlign w:val="center"/>
          </w:tcPr>
          <w:p w14:paraId="46884F1C" w14:textId="396B7477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09/01/2020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764FBCAF" w14:textId="5372F220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All projects will be In-scope: PART A, PART B (DME), PART C, PART D – LEP, PART D – DRUG.</w:t>
            </w:r>
          </w:p>
        </w:tc>
        <w:tc>
          <w:tcPr>
            <w:tcW w:w="1170" w:type="dxa"/>
            <w:vAlign w:val="center"/>
          </w:tcPr>
          <w:p w14:paraId="6C068BC5" w14:textId="77777777" w:rsidR="00395E2F" w:rsidRPr="00DB74FD" w:rsidRDefault="00395E2F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395E2F" w:rsidRPr="001811B7" w14:paraId="1314D1DA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7709F140" w14:textId="7E913EC8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A7</w:t>
            </w:r>
          </w:p>
        </w:tc>
        <w:tc>
          <w:tcPr>
            <w:tcW w:w="1285" w:type="dxa"/>
            <w:vAlign w:val="center"/>
          </w:tcPr>
          <w:p w14:paraId="53791E88" w14:textId="5A5E2324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09/01/2020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68953207" w14:textId="7BBF911C" w:rsidR="00395E2F" w:rsidRDefault="00395E2F" w:rsidP="00395E2F">
            <w:pPr>
              <w:rPr>
                <w:color w:val="000000"/>
              </w:rPr>
            </w:pPr>
            <w:r>
              <w:rPr>
                <w:color w:val="000000"/>
              </w:rPr>
              <w:t>QICPORTAL/</w:t>
            </w:r>
            <w:proofErr w:type="spellStart"/>
            <w:r>
              <w:rPr>
                <w:color w:val="000000"/>
              </w:rPr>
              <w:t>eSUBMISSION</w:t>
            </w:r>
            <w:proofErr w:type="spellEnd"/>
            <w:r>
              <w:rPr>
                <w:color w:val="000000"/>
              </w:rPr>
              <w:t>: The processes of creating a case, uploading of additional information will remain as-is.</w:t>
            </w:r>
          </w:p>
        </w:tc>
        <w:tc>
          <w:tcPr>
            <w:tcW w:w="1170" w:type="dxa"/>
            <w:vAlign w:val="center"/>
          </w:tcPr>
          <w:p w14:paraId="3EAD2297" w14:textId="77777777" w:rsidR="00395E2F" w:rsidRPr="00DB74FD" w:rsidRDefault="00395E2F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910CD1" w:rsidRPr="001811B7" w14:paraId="61E2F772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06D7B331" w14:textId="12DBA8A4" w:rsidR="00910CD1" w:rsidRDefault="00910CD1" w:rsidP="00395E2F">
            <w:pPr>
              <w:rPr>
                <w:color w:val="000000"/>
              </w:rPr>
            </w:pPr>
            <w:r>
              <w:rPr>
                <w:color w:val="000000"/>
              </w:rPr>
              <w:t>A8</w:t>
            </w:r>
          </w:p>
        </w:tc>
        <w:tc>
          <w:tcPr>
            <w:tcW w:w="1285" w:type="dxa"/>
            <w:vAlign w:val="center"/>
          </w:tcPr>
          <w:p w14:paraId="1C0203AB" w14:textId="65A10504" w:rsidR="00910CD1" w:rsidRDefault="00910CD1" w:rsidP="00395E2F">
            <w:pPr>
              <w:rPr>
                <w:color w:val="000000"/>
              </w:rPr>
            </w:pPr>
            <w:r>
              <w:rPr>
                <w:color w:val="000000"/>
              </w:rPr>
              <w:t>09/18/2020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145378B0" w14:textId="7C22783B" w:rsidR="00910CD1" w:rsidRDefault="00910CD1" w:rsidP="00395E2F">
            <w:pPr>
              <w:rPr>
                <w:color w:val="000000"/>
              </w:rPr>
            </w:pPr>
            <w:r>
              <w:rPr>
                <w:color w:val="000000"/>
              </w:rPr>
              <w:t>Document concatenation will not be changed.</w:t>
            </w:r>
          </w:p>
        </w:tc>
        <w:tc>
          <w:tcPr>
            <w:tcW w:w="1170" w:type="dxa"/>
            <w:vAlign w:val="center"/>
          </w:tcPr>
          <w:p w14:paraId="6149A8F0" w14:textId="77777777" w:rsidR="00910CD1" w:rsidRPr="00DB74FD" w:rsidRDefault="00910CD1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910CD1" w:rsidRPr="001811B7" w14:paraId="636B3A34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2E93BBA2" w14:textId="017030B2" w:rsidR="00910CD1" w:rsidRDefault="00910CD1" w:rsidP="00395E2F">
            <w:pPr>
              <w:rPr>
                <w:color w:val="000000"/>
              </w:rPr>
            </w:pPr>
            <w:r>
              <w:rPr>
                <w:color w:val="000000"/>
              </w:rPr>
              <w:t>A9</w:t>
            </w:r>
          </w:p>
        </w:tc>
        <w:tc>
          <w:tcPr>
            <w:tcW w:w="1285" w:type="dxa"/>
            <w:vAlign w:val="center"/>
          </w:tcPr>
          <w:p w14:paraId="7491EF52" w14:textId="1C7DC25D" w:rsidR="00910CD1" w:rsidRDefault="00910CD1" w:rsidP="00395E2F">
            <w:pPr>
              <w:rPr>
                <w:color w:val="000000"/>
              </w:rPr>
            </w:pPr>
            <w:r>
              <w:rPr>
                <w:color w:val="000000"/>
              </w:rPr>
              <w:t>09/18/2020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1D9702D8" w14:textId="209B00A8" w:rsidR="00910CD1" w:rsidRDefault="00910CD1" w:rsidP="00395E2F">
            <w:pPr>
              <w:rPr>
                <w:color w:val="000000"/>
              </w:rPr>
            </w:pPr>
            <w:r>
              <w:rPr>
                <w:color w:val="000000"/>
              </w:rPr>
              <w:t>XML file will not be stored in DATSI.</w:t>
            </w:r>
          </w:p>
        </w:tc>
        <w:tc>
          <w:tcPr>
            <w:tcW w:w="1170" w:type="dxa"/>
            <w:vAlign w:val="center"/>
          </w:tcPr>
          <w:p w14:paraId="4554DB3B" w14:textId="77777777" w:rsidR="00910CD1" w:rsidRPr="00DB74FD" w:rsidRDefault="00910CD1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1D6CA0" w:rsidRPr="001811B7" w14:paraId="7C4847EF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0F8CC642" w14:textId="5CA0D5E5" w:rsidR="001D6CA0" w:rsidRDefault="001D6CA0" w:rsidP="00395E2F">
            <w:pPr>
              <w:rPr>
                <w:color w:val="000000"/>
              </w:rPr>
            </w:pPr>
            <w:r>
              <w:rPr>
                <w:color w:val="000000"/>
              </w:rPr>
              <w:t>A10</w:t>
            </w:r>
          </w:p>
        </w:tc>
        <w:tc>
          <w:tcPr>
            <w:tcW w:w="1285" w:type="dxa"/>
            <w:vAlign w:val="center"/>
          </w:tcPr>
          <w:p w14:paraId="269E9796" w14:textId="46210271" w:rsidR="001D6CA0" w:rsidRDefault="001D6CA0" w:rsidP="00395E2F">
            <w:pPr>
              <w:rPr>
                <w:color w:val="000000"/>
              </w:rPr>
            </w:pPr>
            <w:r>
              <w:rPr>
                <w:color w:val="000000"/>
              </w:rPr>
              <w:t>09/18/2020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2D2A2584" w14:textId="2244DEA7" w:rsidR="001D6CA0" w:rsidRDefault="001D6CA0" w:rsidP="00395E2F">
            <w:pPr>
              <w:rPr>
                <w:color w:val="000000"/>
              </w:rPr>
            </w:pPr>
            <w:r>
              <w:rPr>
                <w:color w:val="000000"/>
              </w:rPr>
              <w:t xml:space="preserve">DCN will be provided by </w:t>
            </w:r>
            <w:proofErr w:type="gramStart"/>
            <w:r>
              <w:rPr>
                <w:color w:val="000000"/>
              </w:rPr>
              <w:t>DATSI,</w:t>
            </w:r>
            <w:r w:rsidR="00D7663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</w:t>
            </w:r>
            <w:proofErr w:type="gramEnd"/>
            <w:r>
              <w:rPr>
                <w:color w:val="000000"/>
              </w:rPr>
              <w:t xml:space="preserve"> will be used by QICPORTAL to update the XML before sending to messaging layer for QICTRK consumption.</w:t>
            </w:r>
          </w:p>
        </w:tc>
        <w:tc>
          <w:tcPr>
            <w:tcW w:w="1170" w:type="dxa"/>
            <w:vAlign w:val="center"/>
          </w:tcPr>
          <w:p w14:paraId="44EE127E" w14:textId="77777777" w:rsidR="001D6CA0" w:rsidRPr="00DB74FD" w:rsidRDefault="001D6CA0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7F36BB" w:rsidRPr="001811B7" w14:paraId="5975C31A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5357AF67" w14:textId="2DCFB701" w:rsidR="007F36BB" w:rsidRDefault="007F36BB" w:rsidP="00395E2F">
            <w:pPr>
              <w:rPr>
                <w:color w:val="000000"/>
              </w:rPr>
            </w:pPr>
            <w:r>
              <w:rPr>
                <w:color w:val="000000"/>
              </w:rPr>
              <w:t>A11</w:t>
            </w:r>
          </w:p>
        </w:tc>
        <w:tc>
          <w:tcPr>
            <w:tcW w:w="1285" w:type="dxa"/>
            <w:vAlign w:val="center"/>
          </w:tcPr>
          <w:p w14:paraId="65F0F7AE" w14:textId="41806EEB" w:rsidR="007F36BB" w:rsidRDefault="007F36BB" w:rsidP="00395E2F">
            <w:pPr>
              <w:rPr>
                <w:color w:val="000000"/>
              </w:rPr>
            </w:pPr>
            <w:r>
              <w:rPr>
                <w:color w:val="000000"/>
              </w:rPr>
              <w:t>09/23/2020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685AB250" w14:textId="5364DC33" w:rsidR="007F36BB" w:rsidRDefault="007F36BB" w:rsidP="00395E2F">
            <w:pPr>
              <w:rPr>
                <w:color w:val="000000"/>
              </w:rPr>
            </w:pPr>
            <w:r>
              <w:rPr>
                <w:color w:val="000000"/>
              </w:rPr>
              <w:t>ESUBMISSION will be discussed in a separate document.</w:t>
            </w:r>
          </w:p>
        </w:tc>
        <w:tc>
          <w:tcPr>
            <w:tcW w:w="1170" w:type="dxa"/>
            <w:vAlign w:val="center"/>
          </w:tcPr>
          <w:p w14:paraId="7A779AAC" w14:textId="77777777" w:rsidR="007F36BB" w:rsidRPr="00DB74FD" w:rsidRDefault="007F36BB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7F36BB" w:rsidRPr="001811B7" w14:paraId="4D67039C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059CAEFA" w14:textId="4D47FD2D" w:rsidR="007F36BB" w:rsidRDefault="007F36BB" w:rsidP="00395E2F">
            <w:pPr>
              <w:rPr>
                <w:color w:val="000000"/>
              </w:rPr>
            </w:pPr>
            <w:r>
              <w:rPr>
                <w:color w:val="000000"/>
              </w:rPr>
              <w:t>A12</w:t>
            </w:r>
          </w:p>
        </w:tc>
        <w:tc>
          <w:tcPr>
            <w:tcW w:w="1285" w:type="dxa"/>
            <w:vAlign w:val="center"/>
          </w:tcPr>
          <w:p w14:paraId="66F16E88" w14:textId="6F6187FF" w:rsidR="007F36BB" w:rsidRDefault="007F36BB" w:rsidP="00395E2F">
            <w:pPr>
              <w:rPr>
                <w:color w:val="000000"/>
              </w:rPr>
            </w:pPr>
            <w:r>
              <w:rPr>
                <w:color w:val="000000"/>
              </w:rPr>
              <w:t>09/23/2020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572A3CB5" w14:textId="3583B9B7" w:rsidR="007F36BB" w:rsidRDefault="007F36BB" w:rsidP="00395E2F">
            <w:pPr>
              <w:rPr>
                <w:color w:val="000000"/>
              </w:rPr>
            </w:pPr>
            <w:r>
              <w:rPr>
                <w:color w:val="000000"/>
              </w:rPr>
              <w:t>QICPORTAL is already sending notification to the business when error is encountered during document concatenation.</w:t>
            </w:r>
          </w:p>
        </w:tc>
        <w:tc>
          <w:tcPr>
            <w:tcW w:w="1170" w:type="dxa"/>
            <w:vAlign w:val="center"/>
          </w:tcPr>
          <w:p w14:paraId="0A67DBC6" w14:textId="77777777" w:rsidR="007F36BB" w:rsidRPr="00DB74FD" w:rsidRDefault="007F36BB" w:rsidP="00395E2F">
            <w:pPr>
              <w:rPr>
                <w:color w:val="000000"/>
                <w:sz w:val="16"/>
                <w:szCs w:val="16"/>
              </w:rPr>
            </w:pPr>
          </w:p>
        </w:tc>
      </w:tr>
      <w:tr w:rsidR="007177AB" w:rsidRPr="001811B7" w14:paraId="6D325530" w14:textId="77777777" w:rsidTr="00FB4240">
        <w:trPr>
          <w:trHeight w:val="320"/>
          <w:jc w:val="center"/>
        </w:trPr>
        <w:tc>
          <w:tcPr>
            <w:tcW w:w="690" w:type="dxa"/>
            <w:shd w:val="clear" w:color="auto" w:fill="auto"/>
            <w:noWrap/>
            <w:vAlign w:val="center"/>
          </w:tcPr>
          <w:p w14:paraId="0D32F9B1" w14:textId="59A582EB" w:rsidR="007177AB" w:rsidRDefault="007177AB" w:rsidP="00395E2F">
            <w:pPr>
              <w:rPr>
                <w:color w:val="000000"/>
              </w:rPr>
            </w:pPr>
            <w:r>
              <w:rPr>
                <w:color w:val="000000"/>
              </w:rPr>
              <w:t>A13</w:t>
            </w:r>
          </w:p>
        </w:tc>
        <w:tc>
          <w:tcPr>
            <w:tcW w:w="1285" w:type="dxa"/>
            <w:vAlign w:val="center"/>
          </w:tcPr>
          <w:p w14:paraId="77A1C374" w14:textId="3D5B9657" w:rsidR="007177AB" w:rsidRDefault="007177AB" w:rsidP="00395E2F">
            <w:pPr>
              <w:rPr>
                <w:color w:val="000000"/>
              </w:rPr>
            </w:pPr>
            <w:r>
              <w:rPr>
                <w:color w:val="000000"/>
              </w:rPr>
              <w:t>09/23/2020</w:t>
            </w:r>
          </w:p>
        </w:tc>
        <w:tc>
          <w:tcPr>
            <w:tcW w:w="6930" w:type="dxa"/>
            <w:shd w:val="clear" w:color="auto" w:fill="auto"/>
            <w:noWrap/>
            <w:vAlign w:val="center"/>
          </w:tcPr>
          <w:p w14:paraId="13D43646" w14:textId="53EBE2D1" w:rsidR="007177AB" w:rsidRDefault="000A279A" w:rsidP="00395E2F">
            <w:pPr>
              <w:rPr>
                <w:color w:val="000000"/>
              </w:rPr>
            </w:pPr>
            <w:r>
              <w:rPr>
                <w:color w:val="000000"/>
              </w:rPr>
              <w:t>Current set of document types will remain unchanged.</w:t>
            </w:r>
          </w:p>
        </w:tc>
        <w:tc>
          <w:tcPr>
            <w:tcW w:w="1170" w:type="dxa"/>
            <w:vAlign w:val="center"/>
          </w:tcPr>
          <w:p w14:paraId="4F32DC18" w14:textId="77777777" w:rsidR="007177AB" w:rsidRPr="00DB74FD" w:rsidRDefault="007177AB" w:rsidP="00395E2F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50223A3D" w14:textId="77777777" w:rsidR="00923CB6" w:rsidRDefault="00923CB6">
      <w:pPr>
        <w:spacing w:after="0" w:afterAutospacing="0"/>
        <w:rPr>
          <w:rFonts w:ascii="Times New Roman" w:hAnsi="Times New Roman"/>
          <w:b/>
          <w:sz w:val="28"/>
        </w:rPr>
      </w:pPr>
      <w:bookmarkStart w:id="30" w:name="_Toc317165095"/>
      <w:bookmarkStart w:id="31" w:name="_Toc439994690"/>
      <w:bookmarkEnd w:id="28"/>
      <w:bookmarkEnd w:id="29"/>
      <w:r>
        <w:br w:type="page"/>
      </w:r>
    </w:p>
    <w:p w14:paraId="62F246BC" w14:textId="77777777" w:rsidR="00C87419" w:rsidRDefault="00923CB6" w:rsidP="00923CB6">
      <w:pPr>
        <w:pStyle w:val="Heading2"/>
      </w:pPr>
      <w:bookmarkStart w:id="32" w:name="_Toc49921911"/>
      <w:r>
        <w:lastRenderedPageBreak/>
        <w:t>Operational Scenarios</w:t>
      </w:r>
      <w:bookmarkEnd w:id="32"/>
    </w:p>
    <w:p w14:paraId="5FA8FA0A" w14:textId="5E748E94" w:rsidR="00C87419" w:rsidRDefault="00C87419" w:rsidP="00C87419">
      <w:pPr>
        <w:pStyle w:val="Heading3"/>
        <w:ind w:left="540"/>
      </w:pPr>
      <w:r>
        <w:t>QICPORTAL</w:t>
      </w:r>
      <w:r w:rsidR="004A0FD2">
        <w:t xml:space="preserve"> (Backend)</w:t>
      </w:r>
    </w:p>
    <w:p w14:paraId="59A95C10" w14:textId="60E3190E" w:rsidR="00480921" w:rsidRPr="00480921" w:rsidRDefault="00294B31" w:rsidP="00B34AD2">
      <w:pPr>
        <w:ind w:left="1440"/>
      </w:pPr>
      <w:r>
        <w:rPr>
          <w:noProof/>
        </w:rPr>
        <w:drawing>
          <wp:inline distT="0" distB="0" distL="0" distR="0" wp14:anchorId="034506F4" wp14:editId="601ACEC6">
            <wp:extent cx="4671167" cy="183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338" cy="18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2C8C" w14:textId="6D27F885" w:rsidR="00A637B8" w:rsidRDefault="00C87419" w:rsidP="00C87419">
      <w:pPr>
        <w:pStyle w:val="Heading3"/>
        <w:ind w:left="540"/>
      </w:pPr>
      <w:proofErr w:type="spellStart"/>
      <w:r>
        <w:t>eSUBMISSION</w:t>
      </w:r>
      <w:proofErr w:type="spellEnd"/>
      <w:r w:rsidR="00B6319A">
        <w:t xml:space="preserve"> </w:t>
      </w:r>
      <w:r w:rsidR="004A0FD2">
        <w:t>(Backend)</w:t>
      </w:r>
    </w:p>
    <w:p w14:paraId="5680A01E" w14:textId="5502A9D8" w:rsidR="00C87419" w:rsidRPr="00C87419" w:rsidRDefault="008602AE" w:rsidP="004A0FD2">
      <w:pPr>
        <w:ind w:left="1440"/>
      </w:pPr>
      <w:r>
        <w:t>Out of scope</w:t>
      </w:r>
    </w:p>
    <w:p w14:paraId="14675034" w14:textId="0FDB479B" w:rsidR="00032DE0" w:rsidRPr="003726B4" w:rsidRDefault="00032DE0" w:rsidP="0012008F">
      <w:pPr>
        <w:pStyle w:val="Heading2"/>
      </w:pPr>
      <w:bookmarkStart w:id="33" w:name="_Toc49921912"/>
      <w:r w:rsidRPr="003726B4">
        <w:t>Proposed User Interface</w:t>
      </w:r>
      <w:bookmarkEnd w:id="30"/>
      <w:r w:rsidR="00101097">
        <w:t>/</w:t>
      </w:r>
      <w:r w:rsidR="00C233F8">
        <w:t>Mockups</w:t>
      </w:r>
      <w:bookmarkEnd w:id="33"/>
    </w:p>
    <w:p w14:paraId="7FFAA7FF" w14:textId="79654324" w:rsidR="00413A94" w:rsidRDefault="00D04328" w:rsidP="0012008F">
      <w:pPr>
        <w:pStyle w:val="Heading2"/>
      </w:pPr>
      <w:bookmarkStart w:id="34" w:name="_Toc289689683"/>
      <w:bookmarkStart w:id="35" w:name="_Toc317165096"/>
      <w:bookmarkStart w:id="36" w:name="_Toc49921913"/>
      <w:r>
        <w:t>R</w:t>
      </w:r>
      <w:r w:rsidR="00413A94" w:rsidRPr="003726B4">
        <w:t>equirements</w:t>
      </w:r>
      <w:bookmarkEnd w:id="34"/>
      <w:bookmarkEnd w:id="35"/>
      <w:bookmarkEnd w:id="36"/>
      <w:r w:rsidR="00C43ADE">
        <w:t xml:space="preserve"> </w:t>
      </w:r>
    </w:p>
    <w:p w14:paraId="0A46B8D4" w14:textId="34E1DF51" w:rsidR="009B4765" w:rsidRDefault="00C43ADE" w:rsidP="00C60EC9">
      <w:pPr>
        <w:pStyle w:val="Heading4"/>
        <w:spacing w:after="100"/>
        <w:rPr>
          <w:i w:val="0"/>
        </w:rPr>
      </w:pPr>
      <w:bookmarkStart w:id="37" w:name="_Toc257987002"/>
      <w:bookmarkStart w:id="38" w:name="_Toc317165101"/>
      <w:r w:rsidRPr="000B20D0">
        <w:rPr>
          <w:i w:val="0"/>
        </w:rPr>
        <w:t>Requirements</w:t>
      </w:r>
    </w:p>
    <w:tbl>
      <w:tblPr>
        <w:tblStyle w:val="MediumShading1-Accent11"/>
        <w:tblpPr w:leftFromText="180" w:rightFromText="180" w:vertAnchor="text" w:tblpXSpec="center" w:tblpY="1"/>
        <w:tblOverlap w:val="never"/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0"/>
        <w:gridCol w:w="7380"/>
        <w:gridCol w:w="990"/>
      </w:tblGrid>
      <w:tr w:rsidR="00E3725D" w:rsidRPr="005B57D2" w14:paraId="243AE6B3" w14:textId="77777777" w:rsidTr="00A23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51E79489" w14:textId="77777777" w:rsidR="00E3725D" w:rsidRPr="00C41AA3" w:rsidRDefault="00E3725D" w:rsidP="001478E3">
            <w:pPr>
              <w:pStyle w:val="NoSpacing"/>
              <w:jc w:val="center"/>
              <w:rPr>
                <w:b w:val="0"/>
                <w:bCs w:val="0"/>
              </w:rPr>
            </w:pPr>
            <w:r w:rsidRPr="00C41AA3">
              <w:t>SR #</w:t>
            </w: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3C3A3891" w14:textId="77777777" w:rsidR="00E3725D" w:rsidRPr="00C41AA3" w:rsidRDefault="00E3725D" w:rsidP="001478E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System Requirements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098E2A0" w14:textId="77777777" w:rsidR="00E3725D" w:rsidRPr="00C41AA3" w:rsidRDefault="00E3725D" w:rsidP="001478E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41AA3">
              <w:t>CR/BR#</w:t>
            </w:r>
          </w:p>
        </w:tc>
      </w:tr>
      <w:tr w:rsidR="009766B7" w14:paraId="499D728F" w14:textId="77777777" w:rsidTr="00A2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gridSpan w:val="3"/>
            <w:tcBorders>
              <w:right w:val="single" w:sz="4" w:space="0" w:color="auto"/>
            </w:tcBorders>
          </w:tcPr>
          <w:p w14:paraId="0BE775C3" w14:textId="13723B9A" w:rsidR="009766B7" w:rsidRPr="00CB22D2" w:rsidRDefault="00465226" w:rsidP="009766B7">
            <w:pPr>
              <w:pStyle w:val="NoSpacing"/>
              <w:rPr>
                <w:sz w:val="16"/>
                <w:szCs w:val="16"/>
              </w:rPr>
            </w:pPr>
            <w:r w:rsidRPr="00CB22D2">
              <w:rPr>
                <w:sz w:val="16"/>
                <w:szCs w:val="16"/>
              </w:rPr>
              <w:t>GENERAL REQUIREMENTS</w:t>
            </w:r>
          </w:p>
        </w:tc>
      </w:tr>
      <w:tr w:rsidR="009766B7" w14:paraId="0133D6D9" w14:textId="77777777" w:rsidTr="00A23A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4F27EF4F" w14:textId="7C72D4B6" w:rsidR="009766B7" w:rsidRPr="00CB22D2" w:rsidRDefault="00465226" w:rsidP="00465226">
            <w:pPr>
              <w:pStyle w:val="NoSpacing"/>
              <w:rPr>
                <w:b w:val="0"/>
                <w:sz w:val="16"/>
                <w:szCs w:val="16"/>
              </w:rPr>
            </w:pPr>
            <w:r w:rsidRPr="00CB22D2">
              <w:rPr>
                <w:b w:val="0"/>
                <w:sz w:val="16"/>
                <w:szCs w:val="16"/>
              </w:rPr>
              <w:t>GR1.00</w:t>
            </w: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0AFDFD9B" w14:textId="7DEC2975" w:rsidR="00164603" w:rsidRPr="00CB22D2" w:rsidRDefault="007341CE" w:rsidP="007341C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DATSI Attributes:</w:t>
            </w:r>
          </w:p>
          <w:p w14:paraId="3D123D34" w14:textId="75230B66" w:rsidR="004C0220" w:rsidRPr="00CB22D2" w:rsidRDefault="00B507D7" w:rsidP="004C0220">
            <w:pPr>
              <w:pStyle w:val="NoSpacing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The attributes found in the spreadsheet (</w:t>
            </w:r>
            <w:r w:rsidRPr="00B507D7">
              <w:rPr>
                <w:bCs/>
                <w:color w:val="000000"/>
                <w:sz w:val="16"/>
                <w:szCs w:val="16"/>
              </w:rPr>
              <w:t>DATSI Attributes</w:t>
            </w:r>
            <w:r>
              <w:rPr>
                <w:bCs/>
                <w:color w:val="000000"/>
                <w:sz w:val="16"/>
                <w:szCs w:val="16"/>
              </w:rPr>
              <w:t xml:space="preserve"> tab) found in Section 2.5.1.3.2 shall be setup and configured in DATSI.</w:t>
            </w:r>
          </w:p>
          <w:p w14:paraId="1C9DD4C8" w14:textId="77777777" w:rsidR="004C0220" w:rsidRPr="00CB22D2" w:rsidRDefault="004C0220" w:rsidP="004C022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  <w:p w14:paraId="033F017F" w14:textId="77777777" w:rsidR="004C0220" w:rsidRPr="00CB22D2" w:rsidRDefault="004C0220" w:rsidP="007341C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>Note:</w:t>
            </w:r>
          </w:p>
          <w:p w14:paraId="225A8985" w14:textId="2888850D" w:rsidR="004C0220" w:rsidRPr="00CB22D2" w:rsidRDefault="004C0220" w:rsidP="004C0220">
            <w:pPr>
              <w:pStyle w:val="NoSpacing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>In DATSI the field caption of the primary document attributes can be customized via the online portal setup / or database script according to business needs.</w:t>
            </w:r>
          </w:p>
          <w:p w14:paraId="4A147826" w14:textId="58D43E3C" w:rsidR="004C0220" w:rsidRPr="00CB22D2" w:rsidRDefault="004C0220" w:rsidP="004C0220">
            <w:pPr>
              <w:pStyle w:val="NoSpacing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>In DATSI, the other attributes can be added and configured via the online portal setup / or database script</w:t>
            </w:r>
            <w:r w:rsidR="002320B1" w:rsidRPr="00CB22D2">
              <w:rPr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E522A77" w14:textId="77777777" w:rsidR="009766B7" w:rsidRPr="00CB22D2" w:rsidRDefault="009766B7" w:rsidP="001478E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18D6A230" w14:textId="77777777" w:rsidTr="00A2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4ECBB575" w14:textId="536C276A" w:rsidR="009766B7" w:rsidRPr="00CB22D2" w:rsidRDefault="00CB22D2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  <w:r w:rsidRPr="00CB22D2">
              <w:rPr>
                <w:b w:val="0"/>
                <w:sz w:val="16"/>
                <w:szCs w:val="16"/>
              </w:rPr>
              <w:t>GR2.00</w:t>
            </w: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35807E07" w14:textId="77777777" w:rsidR="00CB22D2" w:rsidRPr="00CB22D2" w:rsidRDefault="00CB22D2" w:rsidP="00CB22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DATSI Requirement:</w:t>
            </w:r>
          </w:p>
          <w:p w14:paraId="1D6FA33E" w14:textId="77777777" w:rsidR="00CB22D2" w:rsidRPr="00CB22D2" w:rsidRDefault="00CB22D2" w:rsidP="00CB22D2">
            <w:pPr>
              <w:pStyle w:val="NoSpacing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DATSI shall not send notification to QICTRK when case documents have been received from QICPORTAL. (QICPORTAL will provide the </w:t>
            </w:r>
            <w:proofErr w:type="spellStart"/>
            <w:r w:rsidRPr="00CB22D2">
              <w:rPr>
                <w:bCs/>
                <w:color w:val="000000"/>
                <w:sz w:val="16"/>
                <w:szCs w:val="16"/>
              </w:rPr>
              <w:t>txnServiceName</w:t>
            </w:r>
            <w:proofErr w:type="spellEnd"/>
            <w:r w:rsidRPr="00CB22D2">
              <w:rPr>
                <w:bCs/>
                <w:color w:val="000000"/>
                <w:sz w:val="16"/>
                <w:szCs w:val="16"/>
              </w:rPr>
              <w:t>).</w:t>
            </w:r>
          </w:p>
          <w:p w14:paraId="5ED64D0D" w14:textId="77777777" w:rsidR="00CB22D2" w:rsidRPr="00CB22D2" w:rsidRDefault="00CB22D2" w:rsidP="00CB22D2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i/>
                <w:iCs/>
                <w:color w:val="0070C0"/>
                <w:sz w:val="16"/>
                <w:szCs w:val="16"/>
              </w:rPr>
              <w:t xml:space="preserve">Note: DATSI will add the </w:t>
            </w:r>
            <w:proofErr w:type="spellStart"/>
            <w:r w:rsidRPr="00CB22D2">
              <w:rPr>
                <w:bCs/>
                <w:i/>
                <w:iCs/>
                <w:color w:val="0070C0"/>
                <w:sz w:val="16"/>
                <w:szCs w:val="16"/>
              </w:rPr>
              <w:t>txnServiceName</w:t>
            </w:r>
            <w:proofErr w:type="spellEnd"/>
            <w:r w:rsidRPr="00CB22D2">
              <w:rPr>
                <w:bCs/>
                <w:i/>
                <w:iCs/>
                <w:color w:val="0070C0"/>
                <w:sz w:val="16"/>
                <w:szCs w:val="16"/>
              </w:rPr>
              <w:t xml:space="preserve"> in the exception list so that notification will not be sent to the downstream system</w:t>
            </w:r>
            <w:r w:rsidRPr="00CB22D2">
              <w:rPr>
                <w:bCs/>
                <w:color w:val="000000"/>
                <w:sz w:val="16"/>
                <w:szCs w:val="16"/>
              </w:rPr>
              <w:t>.</w:t>
            </w:r>
          </w:p>
          <w:p w14:paraId="73F955FF" w14:textId="77777777" w:rsidR="00A141B3" w:rsidRPr="00D7663E" w:rsidRDefault="00CB22D2" w:rsidP="00FB09F5">
            <w:pPr>
              <w:pStyle w:val="NoSpacing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DATSI shall send notification to QICTRK when case additional information has been received from QICPORTAL. (QICPORTAL will provide a different </w:t>
            </w:r>
            <w:proofErr w:type="spellStart"/>
            <w:r w:rsidRPr="00CB22D2">
              <w:rPr>
                <w:bCs/>
                <w:color w:val="000000"/>
                <w:sz w:val="16"/>
                <w:szCs w:val="16"/>
              </w:rPr>
              <w:t>txnServiceName</w:t>
            </w:r>
            <w:proofErr w:type="spellEnd"/>
            <w:r w:rsidRPr="00CB22D2">
              <w:rPr>
                <w:bCs/>
                <w:color w:val="000000"/>
                <w:sz w:val="16"/>
                <w:szCs w:val="16"/>
              </w:rPr>
              <w:t>).</w:t>
            </w:r>
          </w:p>
          <w:p w14:paraId="24C63F7A" w14:textId="77777777" w:rsidR="00D7663E" w:rsidRDefault="00D7663E" w:rsidP="00D7663E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  <w:p w14:paraId="77FD2AD5" w14:textId="1D026FDF" w:rsidR="00D7663E" w:rsidRPr="00CB22D2" w:rsidRDefault="00D7663E" w:rsidP="00D7663E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D7663E">
              <w:rPr>
                <w:bCs/>
                <w:color w:val="000000"/>
                <w:sz w:val="16"/>
                <w:szCs w:val="16"/>
                <w:highlight w:val="yellow"/>
              </w:rPr>
              <w:t xml:space="preserve">Note: Dev team will discuss with </w:t>
            </w:r>
            <w:proofErr w:type="spellStart"/>
            <w:r w:rsidRPr="00D7663E">
              <w:rPr>
                <w:bCs/>
                <w:color w:val="000000"/>
                <w:sz w:val="16"/>
                <w:szCs w:val="16"/>
                <w:highlight w:val="yellow"/>
              </w:rPr>
              <w:t>DATSi</w:t>
            </w:r>
            <w:proofErr w:type="spellEnd"/>
            <w:r w:rsidRPr="00D7663E">
              <w:rPr>
                <w:bCs/>
                <w:color w:val="000000"/>
                <w:sz w:val="16"/>
                <w:szCs w:val="16"/>
                <w:highlight w:val="yellow"/>
              </w:rPr>
              <w:t xml:space="preserve"> team.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46612BB5" w14:textId="77777777" w:rsidR="009766B7" w:rsidRPr="00CB22D2" w:rsidRDefault="009766B7" w:rsidP="001478E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4F18E766" w14:textId="77777777" w:rsidTr="00A23A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2E5A99E5" w14:textId="750195AC" w:rsidR="009766B7" w:rsidRPr="00CB22D2" w:rsidRDefault="008662A2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GR3.00</w:t>
            </w: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5B595E6E" w14:textId="34BBE15F" w:rsidR="00154C12" w:rsidRDefault="008662A2" w:rsidP="006A586B">
            <w:pPr>
              <w:pStyle w:val="NoSpacing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Document types</w:t>
            </w:r>
            <w:r w:rsidR="00C60EC9">
              <w:rPr>
                <w:bCs/>
                <w:color w:val="000000"/>
                <w:sz w:val="16"/>
                <w:szCs w:val="16"/>
              </w:rPr>
              <w:t xml:space="preserve"> description and value</w:t>
            </w:r>
            <w:r>
              <w:rPr>
                <w:bCs/>
                <w:color w:val="000000"/>
                <w:sz w:val="16"/>
                <w:szCs w:val="16"/>
              </w:rPr>
              <w:t xml:space="preserve"> shall be configured in DATSI either via the online portal setup or through database script.</w:t>
            </w:r>
          </w:p>
          <w:p w14:paraId="26C1CF28" w14:textId="363AEC07" w:rsidR="006A586B" w:rsidRDefault="006A586B" w:rsidP="006A586B">
            <w:pPr>
              <w:pStyle w:val="NoSpacing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The document types description shall align to QICTRK</w:t>
            </w:r>
          </w:p>
          <w:p w14:paraId="64CEB7A3" w14:textId="64A33AD2" w:rsidR="006A586B" w:rsidRPr="006A586B" w:rsidRDefault="006A586B" w:rsidP="00CB22D2">
            <w:pPr>
              <w:pStyle w:val="NoSpacing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The document types value shall align to SQID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6967D30F" w14:textId="77777777" w:rsidR="009766B7" w:rsidRPr="00CB22D2" w:rsidRDefault="009766B7" w:rsidP="001478E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65D0C246" w14:textId="77777777" w:rsidTr="00A2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024F3ABC" w14:textId="77777777" w:rsidR="009766B7" w:rsidRPr="00CB22D2" w:rsidRDefault="009766B7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348CEF14" w14:textId="6B8EB7C4" w:rsidR="008F19B3" w:rsidRPr="006A586B" w:rsidRDefault="006A586B" w:rsidP="00CF29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Refer to Section 2.5.1.3.3 regarding DATSI Notification Processing. The document discusses the processes and error handling in the event of failure to connect to the downstream system. (DATSI to QICTRK)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DBC8F43" w14:textId="027203DC" w:rsidR="009766B7" w:rsidRPr="00CB22D2" w:rsidRDefault="009766B7" w:rsidP="001478E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0DDE03BF" w14:textId="77777777" w:rsidTr="00A23A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gridSpan w:val="3"/>
            <w:tcBorders>
              <w:right w:val="single" w:sz="4" w:space="0" w:color="auto"/>
            </w:tcBorders>
          </w:tcPr>
          <w:p w14:paraId="34C893E2" w14:textId="4F21429B" w:rsidR="009766B7" w:rsidRPr="00CB22D2" w:rsidRDefault="00465226" w:rsidP="009766B7">
            <w:pPr>
              <w:pStyle w:val="NoSpacing"/>
              <w:rPr>
                <w:sz w:val="16"/>
                <w:szCs w:val="16"/>
              </w:rPr>
            </w:pPr>
            <w:r w:rsidRPr="00CB22D2">
              <w:rPr>
                <w:sz w:val="16"/>
                <w:szCs w:val="16"/>
              </w:rPr>
              <w:t>QICPORTAL</w:t>
            </w:r>
          </w:p>
        </w:tc>
      </w:tr>
      <w:tr w:rsidR="009766B7" w14:paraId="2AFAE317" w14:textId="77777777" w:rsidTr="00A2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59AD2581" w14:textId="6C8E89A3" w:rsidR="009766B7" w:rsidRPr="00CB22D2" w:rsidRDefault="00CB22D2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  <w:r w:rsidRPr="00CB22D2">
              <w:rPr>
                <w:b w:val="0"/>
                <w:sz w:val="16"/>
                <w:szCs w:val="16"/>
              </w:rPr>
              <w:t>QP1.00</w:t>
            </w: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3DCECDAF" w14:textId="77777777" w:rsidR="00A23A8C" w:rsidRPr="00CB22D2" w:rsidRDefault="00C703D6" w:rsidP="008339C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Backend Processes Changes:</w:t>
            </w:r>
          </w:p>
          <w:p w14:paraId="5D3BC529" w14:textId="2075ECAF" w:rsidR="00C703D6" w:rsidRPr="00CB22D2" w:rsidRDefault="00C703D6" w:rsidP="00C703D6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QICPORTAL shall send the </w:t>
            </w:r>
            <w:r w:rsidR="000A650B" w:rsidRPr="00CB22D2">
              <w:rPr>
                <w:bCs/>
                <w:color w:val="000000"/>
                <w:sz w:val="16"/>
                <w:szCs w:val="16"/>
              </w:rPr>
              <w:t xml:space="preserve">following </w:t>
            </w:r>
            <w:r w:rsidRPr="00CB22D2">
              <w:rPr>
                <w:bCs/>
                <w:color w:val="000000"/>
                <w:sz w:val="16"/>
                <w:szCs w:val="16"/>
              </w:rPr>
              <w:t>documents to DATSI.</w:t>
            </w:r>
          </w:p>
          <w:p w14:paraId="6705CAFE" w14:textId="10317CAB" w:rsidR="000A650B" w:rsidRPr="00CB22D2" w:rsidRDefault="000A650B" w:rsidP="000A650B">
            <w:pPr>
              <w:pStyle w:val="NoSpacing"/>
              <w:numPr>
                <w:ilvl w:val="1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>Case Documents</w:t>
            </w:r>
          </w:p>
          <w:p w14:paraId="55886058" w14:textId="36D6FF0B" w:rsidR="000A650B" w:rsidRPr="00CB22D2" w:rsidRDefault="000A650B" w:rsidP="000A650B">
            <w:pPr>
              <w:pStyle w:val="NoSpacing"/>
              <w:numPr>
                <w:ilvl w:val="1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>Additional Information</w:t>
            </w:r>
          </w:p>
          <w:p w14:paraId="71F4B4E3" w14:textId="77777777" w:rsidR="000A650B" w:rsidRPr="00CB22D2" w:rsidRDefault="00322C24" w:rsidP="00C703D6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>QICPORTAL shall provide the documents</w:t>
            </w:r>
            <w:r w:rsidR="000A650B" w:rsidRPr="00CB22D2">
              <w:rPr>
                <w:bCs/>
                <w:color w:val="000000"/>
                <w:sz w:val="16"/>
                <w:szCs w:val="16"/>
              </w:rPr>
              <w:t>’</w:t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 metadata to DATSI. </w:t>
            </w:r>
          </w:p>
          <w:p w14:paraId="324A8192" w14:textId="77777777" w:rsidR="000A650B" w:rsidRPr="00CB22D2" w:rsidRDefault="00D96C2A" w:rsidP="000A650B">
            <w:pPr>
              <w:pStyle w:val="NoSpacing"/>
              <w:numPr>
                <w:ilvl w:val="1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New Case documents </w:t>
            </w:r>
          </w:p>
          <w:p w14:paraId="243ABD07" w14:textId="385E701A" w:rsidR="00516269" w:rsidRPr="00CB22D2" w:rsidRDefault="00322C24" w:rsidP="00516269">
            <w:pPr>
              <w:pStyle w:val="NoSpacing"/>
              <w:numPr>
                <w:ilvl w:val="1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lastRenderedPageBreak/>
              <w:t>Additional Information</w:t>
            </w:r>
            <w:r w:rsidR="00516269" w:rsidRPr="00CB22D2">
              <w:rPr>
                <w:bCs/>
                <w:color w:val="000000"/>
                <w:sz w:val="16"/>
                <w:szCs w:val="16"/>
              </w:rPr>
              <w:t xml:space="preserve"> (Temporary </w:t>
            </w:r>
            <w:r w:rsidR="00C60EC9">
              <w:rPr>
                <w:bCs/>
                <w:color w:val="000000"/>
                <w:sz w:val="16"/>
                <w:szCs w:val="16"/>
              </w:rPr>
              <w:t>ID</w:t>
            </w:r>
            <w:r w:rsidR="00516269" w:rsidRPr="00CB22D2">
              <w:rPr>
                <w:bCs/>
                <w:color w:val="000000"/>
                <w:sz w:val="16"/>
                <w:szCs w:val="16"/>
              </w:rPr>
              <w:t xml:space="preserve"> starts with A)</w:t>
            </w:r>
          </w:p>
          <w:p w14:paraId="36EB16B4" w14:textId="77777777" w:rsidR="00537867" w:rsidRDefault="00516269" w:rsidP="00516269">
            <w:pPr>
              <w:pStyle w:val="NoSpacing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Note: </w:t>
            </w:r>
          </w:p>
          <w:p w14:paraId="3BE3C2B6" w14:textId="77777777" w:rsidR="00537867" w:rsidRDefault="00516269" w:rsidP="00537867">
            <w:pPr>
              <w:pStyle w:val="NoSpacing"/>
              <w:numPr>
                <w:ilvl w:val="0"/>
                <w:numId w:val="40"/>
              </w:numPr>
              <w:ind w:left="123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Additional Information QIC Appeal Number or QIC Temporary Appeal number is captured in the PDF file. The temporary </w:t>
            </w:r>
            <w:r w:rsidR="00C60EC9">
              <w:rPr>
                <w:bCs/>
                <w:color w:val="000000"/>
                <w:sz w:val="16"/>
                <w:szCs w:val="16"/>
              </w:rPr>
              <w:t>ID</w:t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 number that will be provided to DATSI is the one starting in AYY-###### (i.e.: A20-001185).</w:t>
            </w:r>
          </w:p>
          <w:p w14:paraId="547A4474" w14:textId="68E0C151" w:rsidR="00B22E9B" w:rsidRPr="00ED6DAB" w:rsidRDefault="00B22E9B" w:rsidP="00537867">
            <w:pPr>
              <w:pStyle w:val="NoSpacing"/>
              <w:numPr>
                <w:ilvl w:val="0"/>
                <w:numId w:val="40"/>
              </w:numPr>
              <w:ind w:left="123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  <w:highlight w:val="yellow"/>
              </w:rPr>
            </w:pPr>
            <w:r w:rsidRPr="00537867">
              <w:rPr>
                <w:bCs/>
                <w:color w:val="000000"/>
                <w:sz w:val="16"/>
                <w:szCs w:val="16"/>
                <w:highlight w:val="yellow"/>
              </w:rPr>
              <w:t xml:space="preserve">Refer to the spreadsheet (DATSI Attributes tab) found in Section 2.5.1.3.2 for fields </w:t>
            </w:r>
            <w:r w:rsidRPr="00ED6DAB">
              <w:rPr>
                <w:bCs/>
                <w:color w:val="000000"/>
                <w:sz w:val="16"/>
                <w:szCs w:val="16"/>
                <w:highlight w:val="yellow"/>
              </w:rPr>
              <w:t>that need to be provided to DATSI.</w:t>
            </w:r>
          </w:p>
          <w:p w14:paraId="2DB46770" w14:textId="19105DA1" w:rsidR="001B010C" w:rsidRDefault="00537867" w:rsidP="001B010C">
            <w:pPr>
              <w:pStyle w:val="NoSpacing"/>
              <w:numPr>
                <w:ilvl w:val="0"/>
                <w:numId w:val="40"/>
              </w:numPr>
              <w:ind w:left="123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ED6DAB">
              <w:rPr>
                <w:bCs/>
                <w:color w:val="000000"/>
                <w:sz w:val="16"/>
                <w:szCs w:val="16"/>
                <w:highlight w:val="yellow"/>
              </w:rPr>
              <w:t>QICPORTAL will use the SQID Priority values</w:t>
            </w:r>
            <w:r w:rsidR="001B010C" w:rsidRPr="00ED6DAB">
              <w:rPr>
                <w:bCs/>
                <w:color w:val="000000"/>
                <w:sz w:val="16"/>
                <w:szCs w:val="16"/>
                <w:highlight w:val="yellow"/>
              </w:rPr>
              <w:t xml:space="preserve"> </w:t>
            </w:r>
          </w:p>
          <w:p w14:paraId="23E4A6DB" w14:textId="75E5D668" w:rsidR="0088530B" w:rsidRDefault="0088530B" w:rsidP="001B010C">
            <w:pPr>
              <w:pStyle w:val="NoSpacing"/>
              <w:numPr>
                <w:ilvl w:val="0"/>
                <w:numId w:val="40"/>
              </w:numPr>
              <w:ind w:left="123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Document Status = </w:t>
            </w:r>
            <w:r w:rsidRPr="0088530B">
              <w:rPr>
                <w:b/>
                <w:color w:val="000000"/>
                <w:sz w:val="16"/>
                <w:szCs w:val="16"/>
              </w:rPr>
              <w:t>NEW</w:t>
            </w:r>
          </w:p>
          <w:p w14:paraId="11651D57" w14:textId="7CF11252" w:rsidR="00537867" w:rsidRPr="00537867" w:rsidRDefault="00537867" w:rsidP="001B010C">
            <w:pPr>
              <w:pStyle w:val="NoSpacing"/>
              <w:ind w:left="1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  <w:p w14:paraId="19B710F2" w14:textId="65DF8DB2" w:rsidR="00C703D6" w:rsidRPr="00CB22D2" w:rsidRDefault="00C703D6" w:rsidP="00C703D6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QICPORTAL shall receive DCN from DATSI and updates the </w:t>
            </w:r>
            <w:r w:rsidR="00BE43C3" w:rsidRPr="00CB22D2">
              <w:rPr>
                <w:bCs/>
                <w:color w:val="000000"/>
                <w:sz w:val="16"/>
                <w:szCs w:val="16"/>
              </w:rPr>
              <w:t xml:space="preserve">new case </w:t>
            </w:r>
            <w:r w:rsidRPr="00CB22D2">
              <w:rPr>
                <w:bCs/>
                <w:color w:val="000000"/>
                <w:sz w:val="16"/>
                <w:szCs w:val="16"/>
              </w:rPr>
              <w:t>metadata.</w:t>
            </w:r>
          </w:p>
          <w:p w14:paraId="305A9E12" w14:textId="5A5B2682" w:rsidR="00C703D6" w:rsidRPr="00CB22D2" w:rsidRDefault="00C703D6" w:rsidP="00C703D6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QICPORTAL shall send the new case metadata to the messaging layer </w:t>
            </w:r>
            <w:r w:rsidR="00396FAB" w:rsidRPr="00CB22D2">
              <w:rPr>
                <w:bCs/>
                <w:color w:val="000000"/>
                <w:sz w:val="16"/>
                <w:szCs w:val="16"/>
              </w:rPr>
              <w:t>to be consumed by QICTRK.</w:t>
            </w:r>
          </w:p>
          <w:p w14:paraId="2C285231" w14:textId="77777777" w:rsidR="004108BE" w:rsidRPr="00CB22D2" w:rsidRDefault="004108BE" w:rsidP="004108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</w:p>
          <w:p w14:paraId="6284B714" w14:textId="129D007C" w:rsidR="004108BE" w:rsidRPr="00CB22D2" w:rsidRDefault="004108BE" w:rsidP="004108BE">
            <w:pPr>
              <w:pStyle w:val="NoSpacing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Note</w:t>
            </w:r>
            <w:r w:rsidRPr="00CB22D2">
              <w:rPr>
                <w:bCs/>
                <w:color w:val="000000"/>
                <w:sz w:val="16"/>
                <w:szCs w:val="16"/>
              </w:rPr>
              <w:t>: Refer to Section 2.5.1.3.1 attachment for detailed technical and software documentation.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87065B7" w14:textId="77777777" w:rsidR="009766B7" w:rsidRPr="00CB22D2" w:rsidRDefault="009766B7" w:rsidP="001478E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5680EEFD" w14:textId="77777777" w:rsidTr="00A23A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7659F0E2" w14:textId="014E4874" w:rsidR="009766B7" w:rsidRPr="00CB22D2" w:rsidRDefault="00CB22D2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  <w:r w:rsidRPr="00CB22D2">
              <w:rPr>
                <w:b w:val="0"/>
                <w:sz w:val="16"/>
                <w:szCs w:val="16"/>
              </w:rPr>
              <w:t>QP2.00</w:t>
            </w: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1D63C7A4" w14:textId="785DF327" w:rsidR="00FF4527" w:rsidRPr="00FF4527" w:rsidRDefault="0074616F" w:rsidP="00FF4527">
            <w:pPr>
              <w:pStyle w:val="NoSpacing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trike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QICPORTAL</w:t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 shall provide a mechanism </w:t>
            </w:r>
            <w:r w:rsidR="00C13CAC" w:rsidRPr="00CB22D2">
              <w:rPr>
                <w:bCs/>
                <w:color w:val="000000"/>
                <w:sz w:val="16"/>
                <w:szCs w:val="16"/>
              </w:rPr>
              <w:t xml:space="preserve">to </w:t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allow admin users the ability </w:t>
            </w:r>
            <w:r w:rsidR="00D115BC" w:rsidRPr="00CB22D2">
              <w:rPr>
                <w:bCs/>
                <w:color w:val="000000"/>
                <w:sz w:val="16"/>
                <w:szCs w:val="16"/>
              </w:rPr>
              <w:t xml:space="preserve">to </w:t>
            </w:r>
            <w:r w:rsidR="00F166E0" w:rsidRPr="00CB22D2">
              <w:rPr>
                <w:bCs/>
                <w:color w:val="000000"/>
                <w:sz w:val="16"/>
                <w:szCs w:val="16"/>
              </w:rPr>
              <w:t>g</w:t>
            </w:r>
            <w:r w:rsidR="00D115BC" w:rsidRPr="00CB22D2">
              <w:rPr>
                <w:bCs/>
                <w:color w:val="000000"/>
                <w:sz w:val="16"/>
                <w:szCs w:val="16"/>
              </w:rPr>
              <w:t xml:space="preserve">enerate the </w:t>
            </w:r>
            <w:r w:rsidR="00C13CAC" w:rsidRPr="00CB22D2">
              <w:rPr>
                <w:bCs/>
                <w:color w:val="000000"/>
                <w:sz w:val="16"/>
                <w:szCs w:val="16"/>
              </w:rPr>
              <w:t xml:space="preserve">case </w:t>
            </w:r>
            <w:r w:rsidR="00D115BC" w:rsidRPr="00CB22D2">
              <w:rPr>
                <w:bCs/>
                <w:color w:val="000000"/>
                <w:sz w:val="16"/>
                <w:szCs w:val="16"/>
              </w:rPr>
              <w:t>metadata for troubleshooting purpose.</w:t>
            </w:r>
          </w:p>
          <w:p w14:paraId="737AFD38" w14:textId="03318263" w:rsidR="003E76AD" w:rsidRPr="00720133" w:rsidRDefault="00233E09" w:rsidP="00FF4527">
            <w:pPr>
              <w:pStyle w:val="NoSpacing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trike/>
                <w:color w:val="000000"/>
                <w:sz w:val="16"/>
                <w:szCs w:val="16"/>
              </w:rPr>
            </w:pPr>
            <w:r w:rsidRPr="00720133">
              <w:rPr>
                <w:bCs/>
                <w:strike/>
                <w:color w:val="000000"/>
                <w:sz w:val="16"/>
                <w:szCs w:val="16"/>
              </w:rPr>
              <w:t>The solution shall provide the ability to re-send the case.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50513591" w14:textId="77777777" w:rsidR="009766B7" w:rsidRPr="00CB22D2" w:rsidRDefault="009766B7" w:rsidP="001478E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4B371717" w14:textId="77777777" w:rsidTr="00A2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3588C4EC" w14:textId="416D9533" w:rsidR="009766B7" w:rsidRPr="00CB22D2" w:rsidRDefault="00CB22D2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  <w:r w:rsidRPr="00CB22D2">
              <w:rPr>
                <w:b w:val="0"/>
                <w:sz w:val="16"/>
                <w:szCs w:val="16"/>
              </w:rPr>
              <w:t>QP3.00</w:t>
            </w: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6C580E91" w14:textId="77777777" w:rsidR="0074616F" w:rsidRPr="00CB22D2" w:rsidRDefault="0074616F" w:rsidP="007461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Error Handling</w:t>
            </w:r>
          </w:p>
          <w:p w14:paraId="1072BA8A" w14:textId="77777777" w:rsidR="003E76AD" w:rsidRDefault="003E76AD" w:rsidP="003E76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</w:p>
          <w:p w14:paraId="64C81BF1" w14:textId="099767B8" w:rsidR="00F57374" w:rsidRPr="00CB22D2" w:rsidRDefault="00F57374" w:rsidP="00F57374">
            <w:pPr>
              <w:pStyle w:val="NoSpacing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Error Sending Documents to DATSI</w:t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CB22D2">
              <w:rPr>
                <w:bCs/>
                <w:color w:val="000000"/>
                <w:sz w:val="16"/>
                <w:szCs w:val="16"/>
              </w:rPr>
              <w:sym w:font="Wingdings" w:char="F0E0"/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 QICPORTAL shall send notification to the line of business</w:t>
            </w:r>
            <w:r w:rsidR="002557E1" w:rsidRPr="00CB22D2">
              <w:rPr>
                <w:bCs/>
                <w:color w:val="000000"/>
                <w:sz w:val="16"/>
                <w:szCs w:val="16"/>
              </w:rPr>
              <w:t xml:space="preserve"> when uploading new case documents or additional information.</w:t>
            </w:r>
          </w:p>
          <w:p w14:paraId="745E67FC" w14:textId="1B59B6EF" w:rsidR="00F57374" w:rsidRPr="00CB22D2" w:rsidRDefault="00F57374" w:rsidP="00F57374">
            <w:pPr>
              <w:pStyle w:val="NoSpacing"/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 xml:space="preserve">The process shall stop here, QICPORTAL </w:t>
            </w:r>
            <w:r w:rsidR="00440443" w:rsidRPr="00CB22D2">
              <w:rPr>
                <w:bCs/>
                <w:color w:val="000000"/>
                <w:sz w:val="16"/>
                <w:szCs w:val="16"/>
              </w:rPr>
              <w:t>shall</w:t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 not send the XML to messaging layer.</w:t>
            </w:r>
            <w:r w:rsidR="002557E1" w:rsidRPr="00CB22D2">
              <w:rPr>
                <w:bCs/>
                <w:color w:val="000000"/>
                <w:sz w:val="16"/>
                <w:szCs w:val="16"/>
              </w:rPr>
              <w:t xml:space="preserve"> (Does not apply to Additional Information upload)</w:t>
            </w:r>
          </w:p>
          <w:p w14:paraId="11071296" w14:textId="4EBF3C47" w:rsidR="00B36E88" w:rsidRPr="00CB22D2" w:rsidRDefault="00EE5C61" w:rsidP="00F57374">
            <w:pPr>
              <w:pStyle w:val="NoSpacing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6"/>
                <w:szCs w:val="16"/>
              </w:rPr>
            </w:pPr>
            <w:r>
              <w:rPr>
                <w:bCs/>
                <w:color w:val="FF0000"/>
                <w:sz w:val="16"/>
                <w:szCs w:val="16"/>
                <w:highlight w:val="yellow"/>
              </w:rPr>
              <w:t>QP receives http res</w:t>
            </w:r>
            <w:r w:rsidR="00736BA2" w:rsidRPr="00CB22D2">
              <w:rPr>
                <w:bCs/>
                <w:color w:val="FF0000"/>
                <w:sz w:val="16"/>
                <w:szCs w:val="16"/>
                <w:highlight w:val="yellow"/>
              </w:rPr>
              <w:t>ponse</w:t>
            </w:r>
            <w:r w:rsidR="00B36E88" w:rsidRPr="00CB22D2">
              <w:rPr>
                <w:bCs/>
                <w:color w:val="FF0000"/>
                <w:sz w:val="16"/>
                <w:szCs w:val="16"/>
                <w:highlight w:val="yellow"/>
              </w:rPr>
              <w:t>: 400, 401, 403, 411</w:t>
            </w:r>
          </w:p>
          <w:p w14:paraId="0933BD1A" w14:textId="5F13B5DC" w:rsidR="0074616F" w:rsidRPr="00CB22D2" w:rsidRDefault="0074616F" w:rsidP="0074616F">
            <w:pPr>
              <w:pStyle w:val="NoSpacing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Error Sending Metadata to Messaging Layer</w:t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CB22D2">
              <w:rPr>
                <w:bCs/>
                <w:color w:val="000000"/>
                <w:sz w:val="16"/>
                <w:szCs w:val="16"/>
              </w:rPr>
              <w:sym w:font="Wingdings" w:char="F0E0"/>
            </w:r>
            <w:r w:rsidRPr="00CB22D2">
              <w:rPr>
                <w:bCs/>
                <w:color w:val="000000"/>
                <w:sz w:val="16"/>
                <w:szCs w:val="16"/>
              </w:rPr>
              <w:t xml:space="preserve"> QICPORTAL shall send notification to the line of business regarding the issue.</w:t>
            </w:r>
          </w:p>
          <w:p w14:paraId="3C66CC5B" w14:textId="43E4BF88" w:rsidR="0074616F" w:rsidRPr="00CB64C9" w:rsidRDefault="0074616F" w:rsidP="0074616F">
            <w:pPr>
              <w:pStyle w:val="NoSpacing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  <w:highlight w:val="yellow"/>
              </w:rPr>
            </w:pPr>
            <w:r w:rsidRPr="00CB64C9">
              <w:rPr>
                <w:b/>
                <w:color w:val="FF0000"/>
                <w:sz w:val="16"/>
                <w:szCs w:val="16"/>
                <w:highlight w:val="yellow"/>
              </w:rPr>
              <w:t xml:space="preserve">Error consuming the new case </w:t>
            </w:r>
            <w:r w:rsidR="00516269" w:rsidRPr="00CB64C9">
              <w:rPr>
                <w:b/>
                <w:color w:val="FF0000"/>
                <w:sz w:val="16"/>
                <w:szCs w:val="16"/>
                <w:highlight w:val="yellow"/>
              </w:rPr>
              <w:t>meta</w:t>
            </w:r>
            <w:r w:rsidRPr="00CB64C9">
              <w:rPr>
                <w:b/>
                <w:color w:val="FF0000"/>
                <w:sz w:val="16"/>
                <w:szCs w:val="16"/>
                <w:highlight w:val="yellow"/>
              </w:rPr>
              <w:t xml:space="preserve">data from </w:t>
            </w:r>
            <w:r w:rsidR="00B463C4" w:rsidRPr="00CB64C9">
              <w:rPr>
                <w:b/>
                <w:color w:val="FF0000"/>
                <w:sz w:val="16"/>
                <w:szCs w:val="16"/>
                <w:highlight w:val="yellow"/>
              </w:rPr>
              <w:t>messaging la</w:t>
            </w:r>
            <w:r w:rsidRPr="00CB64C9">
              <w:rPr>
                <w:b/>
                <w:color w:val="FF0000"/>
                <w:sz w:val="16"/>
                <w:szCs w:val="16"/>
                <w:highlight w:val="yellow"/>
              </w:rPr>
              <w:t>yer</w:t>
            </w:r>
            <w:r w:rsidRPr="00CB64C9">
              <w:rPr>
                <w:bCs/>
                <w:color w:val="FF0000"/>
                <w:sz w:val="16"/>
                <w:szCs w:val="16"/>
                <w:highlight w:val="yellow"/>
              </w:rPr>
              <w:t xml:space="preserve"> </w:t>
            </w:r>
            <w:r w:rsidRPr="00CB64C9">
              <w:rPr>
                <w:bCs/>
                <w:color w:val="FF0000"/>
                <w:sz w:val="16"/>
                <w:szCs w:val="16"/>
                <w:highlight w:val="yellow"/>
              </w:rPr>
              <w:sym w:font="Wingdings" w:char="F0E0"/>
            </w:r>
            <w:r w:rsidRPr="00CB64C9">
              <w:rPr>
                <w:bCs/>
                <w:color w:val="FF0000"/>
                <w:sz w:val="16"/>
                <w:szCs w:val="16"/>
                <w:highlight w:val="yellow"/>
              </w:rPr>
              <w:t xml:space="preserve"> QICTRK shall send notification to the line of business regarding the issue.</w:t>
            </w:r>
            <w:r w:rsidR="000E6761" w:rsidRPr="00CB64C9">
              <w:rPr>
                <w:bCs/>
                <w:color w:val="FF0000"/>
                <w:sz w:val="16"/>
                <w:szCs w:val="16"/>
                <w:highlight w:val="yellow"/>
              </w:rPr>
              <w:t xml:space="preserve"> (QICTRK Requirement</w:t>
            </w:r>
            <w:r w:rsidR="000E6761" w:rsidRPr="00CB64C9">
              <w:rPr>
                <w:bCs/>
                <w:color w:val="000000"/>
                <w:sz w:val="16"/>
                <w:szCs w:val="16"/>
                <w:highlight w:val="yellow"/>
              </w:rPr>
              <w:t>)</w:t>
            </w:r>
          </w:p>
          <w:p w14:paraId="229BB40F" w14:textId="73111262" w:rsidR="004D7887" w:rsidRPr="00233E09" w:rsidRDefault="0074616F" w:rsidP="004D7887">
            <w:pPr>
              <w:pStyle w:val="NoSpacing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Cs/>
                <w:color w:val="000000"/>
                <w:sz w:val="16"/>
                <w:szCs w:val="16"/>
              </w:rPr>
              <w:t>All notification shall be sent to the QIC PORTAL support mailbox</w:t>
            </w:r>
            <w:r w:rsidR="00736BA2" w:rsidRPr="00CB22D2">
              <w:rPr>
                <w:bCs/>
                <w:color w:val="000000"/>
                <w:sz w:val="16"/>
                <w:szCs w:val="16"/>
              </w:rPr>
              <w:t xml:space="preserve">: </w:t>
            </w:r>
            <w:hyperlink r:id="rId23" w:history="1">
              <w:r w:rsidR="00736BA2" w:rsidRPr="00CB22D2">
                <w:rPr>
                  <w:rStyle w:val="Hyperlink"/>
                  <w:bCs/>
                  <w:sz w:val="16"/>
                  <w:szCs w:val="16"/>
                </w:rPr>
                <w:t>qicportalhelp@maximus.com</w:t>
              </w:r>
            </w:hyperlink>
          </w:p>
          <w:p w14:paraId="66D3695F" w14:textId="6769B9C7" w:rsidR="0074616F" w:rsidRDefault="00233E09" w:rsidP="00EE5C61">
            <w:pPr>
              <w:pStyle w:val="NoSpacing"/>
              <w:numPr>
                <w:ilvl w:val="1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FEDAP Team shall be copied in the notification. </w:t>
            </w:r>
            <w:hyperlink r:id="rId24" w:history="1">
              <w:r w:rsidR="00EE5C61" w:rsidRPr="007B4EC2">
                <w:rPr>
                  <w:rStyle w:val="Hyperlink"/>
                  <w:bCs/>
                  <w:sz w:val="16"/>
                  <w:szCs w:val="16"/>
                </w:rPr>
                <w:t>federalappdevelopment@maximus.com</w:t>
              </w:r>
            </w:hyperlink>
          </w:p>
          <w:p w14:paraId="0F63DF0A" w14:textId="77777777" w:rsidR="00A70D1C" w:rsidRPr="00CB22D2" w:rsidRDefault="00A70D1C" w:rsidP="00A6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  <w:p w14:paraId="577E5859" w14:textId="77777777" w:rsidR="0074616F" w:rsidRPr="00CB22D2" w:rsidRDefault="0074616F" w:rsidP="007461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Note:</w:t>
            </w:r>
          </w:p>
          <w:p w14:paraId="459026C0" w14:textId="6B33EF44" w:rsidR="009766B7" w:rsidRPr="00B22E9B" w:rsidRDefault="0074616F" w:rsidP="007461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  <w:highlight w:val="yellow"/>
              </w:rPr>
            </w:pPr>
            <w:r w:rsidRPr="00B22E9B">
              <w:rPr>
                <w:b/>
                <w:color w:val="000000"/>
                <w:sz w:val="16"/>
                <w:szCs w:val="16"/>
                <w:highlight w:val="yellow"/>
              </w:rPr>
              <w:t xml:space="preserve">LOB will provide the </w:t>
            </w:r>
            <w:r w:rsidR="0014311F" w:rsidRPr="00B22E9B">
              <w:rPr>
                <w:b/>
                <w:color w:val="000000"/>
                <w:sz w:val="16"/>
                <w:szCs w:val="16"/>
                <w:highlight w:val="yellow"/>
              </w:rPr>
              <w:t>email</w:t>
            </w:r>
            <w:r w:rsidRPr="00B22E9B">
              <w:rPr>
                <w:b/>
                <w:color w:val="000000"/>
                <w:sz w:val="16"/>
                <w:szCs w:val="16"/>
                <w:highlight w:val="yellow"/>
              </w:rPr>
              <w:t xml:space="preserve"> template which will be used by the system when sending notification.</w:t>
            </w:r>
          </w:p>
          <w:p w14:paraId="5C4ADFE7" w14:textId="77777777" w:rsidR="002557E1" w:rsidRPr="00B22E9B" w:rsidRDefault="002557E1" w:rsidP="002557E1">
            <w:pPr>
              <w:pStyle w:val="NoSpacing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  <w:highlight w:val="yellow"/>
              </w:rPr>
            </w:pPr>
            <w:r w:rsidRPr="00B22E9B">
              <w:rPr>
                <w:b/>
                <w:color w:val="000000"/>
                <w:sz w:val="16"/>
                <w:szCs w:val="16"/>
                <w:highlight w:val="yellow"/>
              </w:rPr>
              <w:t>Email Subject</w:t>
            </w:r>
          </w:p>
          <w:p w14:paraId="01FB467F" w14:textId="77777777" w:rsidR="002557E1" w:rsidRPr="00B22E9B" w:rsidRDefault="002557E1" w:rsidP="002557E1">
            <w:pPr>
              <w:pStyle w:val="NoSpacing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  <w:highlight w:val="yellow"/>
              </w:rPr>
            </w:pPr>
            <w:r w:rsidRPr="00B22E9B">
              <w:rPr>
                <w:b/>
                <w:color w:val="000000"/>
                <w:sz w:val="16"/>
                <w:szCs w:val="16"/>
                <w:highlight w:val="yellow"/>
              </w:rPr>
              <w:t>Email Body</w:t>
            </w:r>
          </w:p>
          <w:p w14:paraId="610E47A6" w14:textId="77777777" w:rsidR="002557E1" w:rsidRPr="00B22E9B" w:rsidRDefault="002557E1" w:rsidP="002557E1">
            <w:pPr>
              <w:pStyle w:val="NoSpacing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  <w:highlight w:val="yellow"/>
              </w:rPr>
            </w:pPr>
            <w:r w:rsidRPr="00B22E9B">
              <w:rPr>
                <w:b/>
                <w:color w:val="000000"/>
                <w:sz w:val="16"/>
                <w:szCs w:val="16"/>
                <w:highlight w:val="yellow"/>
              </w:rPr>
              <w:t xml:space="preserve">Include the temporary </w:t>
            </w:r>
            <w:r w:rsidR="00265A96" w:rsidRPr="00B22E9B">
              <w:rPr>
                <w:b/>
                <w:color w:val="000000"/>
                <w:sz w:val="16"/>
                <w:szCs w:val="16"/>
                <w:highlight w:val="yellow"/>
              </w:rPr>
              <w:t>appeal number</w:t>
            </w:r>
          </w:p>
          <w:p w14:paraId="5AF76C65" w14:textId="5BAD3ECD" w:rsidR="00265A96" w:rsidRPr="00CB22D2" w:rsidRDefault="00265A96" w:rsidP="002557E1">
            <w:pPr>
              <w:pStyle w:val="NoSpacing"/>
              <w:numPr>
                <w:ilvl w:val="1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B22E9B">
              <w:rPr>
                <w:b/>
                <w:color w:val="000000"/>
                <w:sz w:val="16"/>
                <w:szCs w:val="16"/>
                <w:highlight w:val="yellow"/>
              </w:rPr>
              <w:t>Include the document names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610656A6" w14:textId="77777777" w:rsidR="009766B7" w:rsidRPr="00CB22D2" w:rsidRDefault="009766B7" w:rsidP="001478E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4D6390A2" w14:textId="77777777" w:rsidTr="00A23A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59DCC54D" w14:textId="4BD8DA2A" w:rsidR="009766B7" w:rsidRPr="00CB22D2" w:rsidRDefault="00A658E5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  <w:bookmarkStart w:id="39" w:name="_GoBack"/>
            <w:r>
              <w:rPr>
                <w:b w:val="0"/>
                <w:sz w:val="16"/>
                <w:szCs w:val="16"/>
              </w:rPr>
              <w:t>QP4.00</w:t>
            </w: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058A07B3" w14:textId="6C423C03" w:rsidR="009766B7" w:rsidRPr="00C25439" w:rsidRDefault="003410C1" w:rsidP="001478E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FF0000"/>
                <w:sz w:val="16"/>
                <w:szCs w:val="16"/>
                <w:highlight w:val="yellow"/>
              </w:rPr>
            </w:pPr>
            <w:r w:rsidRPr="00C25439">
              <w:rPr>
                <w:bCs/>
                <w:color w:val="FF0000"/>
                <w:sz w:val="16"/>
                <w:szCs w:val="16"/>
              </w:rPr>
              <w:t>Share with MD flag shall be removed</w:t>
            </w:r>
            <w:r w:rsidR="00D20F90" w:rsidRPr="00C25439">
              <w:rPr>
                <w:bCs/>
                <w:color w:val="FF0000"/>
                <w:sz w:val="16"/>
                <w:szCs w:val="16"/>
              </w:rPr>
              <w:t xml:space="preserve"> from the metadata</w:t>
            </w:r>
            <w:r w:rsidR="003E0DC9" w:rsidRPr="00C25439">
              <w:rPr>
                <w:bCs/>
                <w:color w:val="FF0000"/>
                <w:sz w:val="16"/>
                <w:szCs w:val="16"/>
              </w:rPr>
              <w:t xml:space="preserve">. </w:t>
            </w:r>
            <w:r w:rsidR="003E0DC9" w:rsidRPr="00C25439">
              <w:rPr>
                <w:bCs/>
                <w:color w:val="FF0000"/>
                <w:sz w:val="16"/>
                <w:szCs w:val="16"/>
              </w:rPr>
              <w:sym w:font="Wingdings" w:char="F0E0"/>
            </w:r>
            <w:r w:rsidR="003E0DC9" w:rsidRPr="00C25439">
              <w:rPr>
                <w:bCs/>
                <w:color w:val="FF0000"/>
                <w:sz w:val="16"/>
                <w:szCs w:val="16"/>
              </w:rPr>
              <w:t xml:space="preserve"> </w:t>
            </w:r>
            <w:r w:rsidR="003E0DC9" w:rsidRPr="00C25439">
              <w:rPr>
                <w:bCs/>
                <w:i/>
                <w:iCs/>
                <w:color w:val="FF0000"/>
                <w:sz w:val="16"/>
                <w:szCs w:val="16"/>
              </w:rPr>
              <w:t>QICTRK Dev team confirmed that removing of the Shared with MD in the metadata will not have an impact to QICTRK.</w:t>
            </w:r>
            <w:r w:rsidR="003E0DC9" w:rsidRPr="00C25439">
              <w:rPr>
                <w:bCs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B5600A6" w14:textId="77777777" w:rsidR="009766B7" w:rsidRPr="00CB22D2" w:rsidRDefault="009766B7" w:rsidP="001478E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bookmarkEnd w:id="39"/>
      <w:tr w:rsidR="009766B7" w14:paraId="0FC47D6A" w14:textId="77777777" w:rsidTr="00A2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gridSpan w:val="3"/>
            <w:tcBorders>
              <w:right w:val="single" w:sz="4" w:space="0" w:color="auto"/>
            </w:tcBorders>
          </w:tcPr>
          <w:p w14:paraId="1B6BC07F" w14:textId="49674233" w:rsidR="009766B7" w:rsidRPr="00C25439" w:rsidRDefault="00465226" w:rsidP="009766B7">
            <w:pPr>
              <w:pStyle w:val="NoSpacing"/>
              <w:rPr>
                <w:color w:val="FF0000"/>
                <w:sz w:val="16"/>
                <w:szCs w:val="16"/>
              </w:rPr>
            </w:pPr>
            <w:r w:rsidRPr="00C25439">
              <w:rPr>
                <w:color w:val="FF0000"/>
                <w:sz w:val="16"/>
                <w:szCs w:val="16"/>
              </w:rPr>
              <w:t>ESUBMISSION</w:t>
            </w:r>
          </w:p>
        </w:tc>
      </w:tr>
      <w:tr w:rsidR="009766B7" w14:paraId="1C6CFF6C" w14:textId="77777777" w:rsidTr="00A23A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26ADA35E" w14:textId="77777777" w:rsidR="009766B7" w:rsidRPr="00CB22D2" w:rsidRDefault="009766B7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14A8A885" w14:textId="2ADFEF1A" w:rsidR="009766B7" w:rsidRDefault="006D68E3" w:rsidP="001478E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 w:rsidRPr="00CB22D2">
              <w:rPr>
                <w:b/>
                <w:color w:val="000000"/>
                <w:sz w:val="16"/>
                <w:szCs w:val="16"/>
              </w:rPr>
              <w:t>PART A and PART C only.</w:t>
            </w:r>
            <w:r w:rsidR="00864780" w:rsidRPr="00CB22D2">
              <w:rPr>
                <w:b/>
                <w:color w:val="000000"/>
                <w:sz w:val="16"/>
                <w:szCs w:val="16"/>
              </w:rPr>
              <w:t xml:space="preserve"> (Need to discuss with DEV team and what will change from today’s processes)</w:t>
            </w:r>
            <w:r w:rsidR="00BE1E71">
              <w:rPr>
                <w:b/>
                <w:color w:val="000000"/>
                <w:sz w:val="16"/>
                <w:szCs w:val="16"/>
              </w:rPr>
              <w:t xml:space="preserve"> </w:t>
            </w:r>
          </w:p>
          <w:p w14:paraId="1B88F22C" w14:textId="77777777" w:rsidR="004D7887" w:rsidRDefault="004D7887" w:rsidP="00BE1E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</w:p>
          <w:p w14:paraId="4997FFDC" w14:textId="77777777" w:rsidR="00BE1E71" w:rsidRDefault="00BE1E71" w:rsidP="00BE1E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OUT OF SCOPE in this document</w:t>
            </w:r>
          </w:p>
          <w:p w14:paraId="073E7C39" w14:textId="77777777" w:rsidR="00BE1E71" w:rsidRDefault="00BE1E71" w:rsidP="00BE1E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</w:p>
          <w:p w14:paraId="3C70F11F" w14:textId="77777777" w:rsidR="00BE1E71" w:rsidRDefault="00BE1E71" w:rsidP="00BE1E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Assumption:</w:t>
            </w:r>
          </w:p>
          <w:p w14:paraId="6E611F91" w14:textId="5D9A90D3" w:rsidR="00BE1E71" w:rsidRPr="00CB22D2" w:rsidRDefault="00FD69A7" w:rsidP="00BE1E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Backend processes most likely 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similar to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 xml:space="preserve"> QICPORTAL approach.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F04F663" w14:textId="77777777" w:rsidR="009766B7" w:rsidRPr="00CB22D2" w:rsidRDefault="009766B7" w:rsidP="001478E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6F633011" w14:textId="77777777" w:rsidTr="00A2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2E08EF08" w14:textId="77777777" w:rsidR="009766B7" w:rsidRPr="00CB22D2" w:rsidRDefault="009766B7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27C6D6AE" w14:textId="77777777" w:rsidR="009766B7" w:rsidRPr="00CB22D2" w:rsidRDefault="009766B7" w:rsidP="001478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226A3B6" w14:textId="77777777" w:rsidR="009766B7" w:rsidRPr="00CB22D2" w:rsidRDefault="009766B7" w:rsidP="001478E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780A9A64" w14:textId="77777777" w:rsidTr="00A23A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57BCA919" w14:textId="77777777" w:rsidR="009766B7" w:rsidRPr="00CB22D2" w:rsidRDefault="009766B7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7BB00D94" w14:textId="77777777" w:rsidR="009766B7" w:rsidRPr="00CB22D2" w:rsidRDefault="009766B7" w:rsidP="001478E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2C05DD61" w14:textId="77777777" w:rsidR="009766B7" w:rsidRPr="00CB22D2" w:rsidRDefault="009766B7" w:rsidP="001478E3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766B7" w14:paraId="3D9A9A1B" w14:textId="77777777" w:rsidTr="00A2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single" w:sz="4" w:space="0" w:color="auto"/>
            </w:tcBorders>
          </w:tcPr>
          <w:p w14:paraId="490030B9" w14:textId="77777777" w:rsidR="009766B7" w:rsidRPr="00CB22D2" w:rsidRDefault="009766B7" w:rsidP="001478E3">
            <w:pPr>
              <w:pStyle w:val="NoSpacing"/>
              <w:jc w:val="center"/>
              <w:rPr>
                <w:b w:val="0"/>
                <w:sz w:val="16"/>
                <w:szCs w:val="16"/>
              </w:rPr>
            </w:pPr>
          </w:p>
        </w:tc>
        <w:tc>
          <w:tcPr>
            <w:tcW w:w="7380" w:type="dxa"/>
            <w:tcBorders>
              <w:left w:val="single" w:sz="4" w:space="0" w:color="auto"/>
              <w:right w:val="single" w:sz="4" w:space="0" w:color="auto"/>
            </w:tcBorders>
          </w:tcPr>
          <w:p w14:paraId="2759FFC0" w14:textId="77777777" w:rsidR="009766B7" w:rsidRPr="00CB22D2" w:rsidRDefault="009766B7" w:rsidP="001478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42B53AB9" w14:textId="77777777" w:rsidR="009766B7" w:rsidRPr="00CB22D2" w:rsidRDefault="009766B7" w:rsidP="001478E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4780" w14:paraId="304554E3" w14:textId="77777777" w:rsidTr="005A60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gridSpan w:val="3"/>
            <w:tcBorders>
              <w:right w:val="single" w:sz="4" w:space="0" w:color="auto"/>
            </w:tcBorders>
          </w:tcPr>
          <w:p w14:paraId="47EED3EF" w14:textId="67BE1ED5" w:rsidR="00864780" w:rsidRPr="00CB22D2" w:rsidRDefault="00864780" w:rsidP="00864780">
            <w:pPr>
              <w:pStyle w:val="NoSpacing"/>
              <w:rPr>
                <w:sz w:val="16"/>
                <w:szCs w:val="16"/>
              </w:rPr>
            </w:pPr>
            <w:r w:rsidRPr="00CB22D2">
              <w:rPr>
                <w:sz w:val="16"/>
                <w:szCs w:val="16"/>
              </w:rPr>
              <w:t>DOCUMENT TYPES</w:t>
            </w:r>
          </w:p>
        </w:tc>
      </w:tr>
      <w:tr w:rsidR="00864780" w14:paraId="667163D1" w14:textId="77777777" w:rsidTr="00AF6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gridSpan w:val="3"/>
            <w:tcBorders>
              <w:right w:val="single" w:sz="4" w:space="0" w:color="auto"/>
            </w:tcBorders>
          </w:tcPr>
          <w:p w14:paraId="1A9634F4" w14:textId="3BC00377" w:rsidR="0064420D" w:rsidRPr="00CB22D2" w:rsidRDefault="0064420D" w:rsidP="00864780">
            <w:pPr>
              <w:pStyle w:val="NoSpacing"/>
              <w:rPr>
                <w:sz w:val="16"/>
                <w:szCs w:val="16"/>
              </w:rPr>
            </w:pPr>
          </w:p>
          <w:p w14:paraId="4D704B69" w14:textId="5ED1174A" w:rsidR="00B507D7" w:rsidRDefault="00893898" w:rsidP="00864780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Refer to Section 2.5.1.3.2</w:t>
            </w:r>
            <w:r w:rsidR="00B507D7">
              <w:rPr>
                <w:b w:val="0"/>
                <w:bCs w:val="0"/>
                <w:sz w:val="16"/>
                <w:szCs w:val="16"/>
              </w:rPr>
              <w:t xml:space="preserve"> – QICPORTAL DOC TYPES Tab in the Spreadsheet.</w:t>
            </w:r>
          </w:p>
          <w:p w14:paraId="20C4E44C" w14:textId="3C77083C" w:rsidR="00FD69A7" w:rsidRDefault="00FD69A7" w:rsidP="00864780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D83AA5B" w14:textId="42758CDF" w:rsidR="00FD69A7" w:rsidRPr="00CB22D2" w:rsidRDefault="00FD69A7" w:rsidP="00864780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AA1E9B" wp14:editId="4364E0BF">
                  <wp:extent cx="5734050" cy="21456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69332" w14:textId="77777777" w:rsidR="00E61489" w:rsidRPr="00CB22D2" w:rsidRDefault="00E61489" w:rsidP="00864780">
            <w:pPr>
              <w:pStyle w:val="NoSpacing"/>
              <w:rPr>
                <w:sz w:val="16"/>
                <w:szCs w:val="16"/>
              </w:rPr>
            </w:pPr>
          </w:p>
          <w:p w14:paraId="75A08F3E" w14:textId="77777777" w:rsidR="00775E69" w:rsidRPr="00775E69" w:rsidRDefault="00775E69" w:rsidP="00775E69">
            <w:pPr>
              <w:pStyle w:val="NoSpacing"/>
              <w:rPr>
                <w:color w:val="000000" w:themeColor="text1"/>
                <w:sz w:val="16"/>
                <w:szCs w:val="16"/>
              </w:rPr>
            </w:pPr>
            <w:r w:rsidRPr="00775E69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DT1.00 </w:t>
            </w:r>
          </w:p>
          <w:p w14:paraId="0F2DADCE" w14:textId="13E9F136" w:rsidR="00FA39F6" w:rsidRPr="00CB22D2" w:rsidRDefault="00CB22D2" w:rsidP="00775E69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775E69">
              <w:rPr>
                <w:b w:val="0"/>
                <w:bCs w:val="0"/>
                <w:color w:val="000000" w:themeColor="text1"/>
                <w:sz w:val="16"/>
                <w:szCs w:val="16"/>
              </w:rPr>
              <w:t>The document types that will be setup in DATSI shall use SQID Value</w:t>
            </w:r>
            <w:r w:rsidR="00775E69" w:rsidRPr="00775E69">
              <w:rPr>
                <w:b w:val="0"/>
                <w:bCs w:val="0"/>
                <w:color w:val="000000" w:themeColor="text1"/>
                <w:sz w:val="16"/>
                <w:szCs w:val="16"/>
              </w:rPr>
              <w:t>s</w:t>
            </w:r>
            <w:r w:rsidRPr="00775E69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, </w:t>
            </w:r>
            <w:r w:rsidR="0088742D">
              <w:rPr>
                <w:b w:val="0"/>
                <w:bCs w:val="0"/>
                <w:color w:val="000000" w:themeColor="text1"/>
                <w:sz w:val="16"/>
                <w:szCs w:val="16"/>
              </w:rPr>
              <w:t>d</w:t>
            </w:r>
            <w:r w:rsidRPr="00775E69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escription </w:t>
            </w:r>
            <w:r w:rsidR="0088742D">
              <w:rPr>
                <w:b w:val="0"/>
                <w:bCs w:val="0"/>
                <w:color w:val="000000" w:themeColor="text1"/>
                <w:sz w:val="16"/>
                <w:szCs w:val="16"/>
              </w:rPr>
              <w:t>shall</w:t>
            </w:r>
            <w:r w:rsidRPr="00775E69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be aligned to QICTRK. Since QICTRK is already mapped to SQID Value, applying them to DATSI will reduce effort especially for historical data. The business decides to keep the setup as-is to minimize the impact.</w:t>
            </w:r>
          </w:p>
        </w:tc>
      </w:tr>
    </w:tbl>
    <w:p w14:paraId="58410848" w14:textId="77777777" w:rsidR="00E3725D" w:rsidRPr="00E3725D" w:rsidRDefault="00E3725D" w:rsidP="00E3725D"/>
    <w:bookmarkEnd w:id="37"/>
    <w:bookmarkEnd w:id="38"/>
    <w:p w14:paraId="00850D1D" w14:textId="77777777" w:rsidR="00517ACE" w:rsidRPr="000B20D0" w:rsidRDefault="00517ACE" w:rsidP="00517ACE">
      <w:pPr>
        <w:pStyle w:val="Heading4"/>
        <w:rPr>
          <w:i w:val="0"/>
        </w:rPr>
      </w:pPr>
      <w:r w:rsidRPr="000B20D0">
        <w:rPr>
          <w:i w:val="0"/>
        </w:rPr>
        <w:t>Future Considerations</w:t>
      </w:r>
    </w:p>
    <w:p w14:paraId="0F0E65E1" w14:textId="1338E1E9" w:rsidR="0070694A" w:rsidRDefault="00AA2380" w:rsidP="00195CA4">
      <w:pPr>
        <w:autoSpaceDE w:val="0"/>
        <w:autoSpaceDN w:val="0"/>
        <w:spacing w:after="0"/>
        <w:rPr>
          <w:color w:val="8DB3E2" w:themeColor="text2" w:themeTint="66"/>
        </w:rPr>
      </w:pPr>
      <w:r>
        <w:rPr>
          <w:szCs w:val="24"/>
        </w:rPr>
        <w:t>N/A</w:t>
      </w:r>
      <w:r w:rsidR="00D04328">
        <w:rPr>
          <w:szCs w:val="24"/>
        </w:rPr>
        <w:br/>
      </w:r>
    </w:p>
    <w:p w14:paraId="0BF08CA8" w14:textId="77777777" w:rsidR="00FC5EEB" w:rsidRDefault="00FC5EEB" w:rsidP="00FC5EEB">
      <w:pPr>
        <w:pStyle w:val="Heading4"/>
        <w:rPr>
          <w:i w:val="0"/>
        </w:rPr>
      </w:pPr>
      <w:r>
        <w:rPr>
          <w:i w:val="0"/>
        </w:rPr>
        <w:t>Attachments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339"/>
        <w:gridCol w:w="1781"/>
        <w:gridCol w:w="2893"/>
      </w:tblGrid>
      <w:tr w:rsidR="00FC5EEB" w14:paraId="0AA05E68" w14:textId="77777777" w:rsidTr="001478E3">
        <w:tc>
          <w:tcPr>
            <w:tcW w:w="625" w:type="dxa"/>
          </w:tcPr>
          <w:p w14:paraId="539B6C49" w14:textId="77777777" w:rsidR="00FC5EEB" w:rsidRDefault="00FC5EEB" w:rsidP="001478E3">
            <w:r>
              <w:t>#</w:t>
            </w:r>
          </w:p>
        </w:tc>
        <w:tc>
          <w:tcPr>
            <w:tcW w:w="4339" w:type="dxa"/>
          </w:tcPr>
          <w:p w14:paraId="0C960D55" w14:textId="77777777" w:rsidR="00FC5EEB" w:rsidRDefault="00FC5EEB" w:rsidP="001478E3">
            <w:r>
              <w:t>Document Name and Description</w:t>
            </w:r>
          </w:p>
        </w:tc>
        <w:tc>
          <w:tcPr>
            <w:tcW w:w="1781" w:type="dxa"/>
          </w:tcPr>
          <w:p w14:paraId="738A1D10" w14:textId="77777777" w:rsidR="00FC5EEB" w:rsidRDefault="00FC5EEB" w:rsidP="001478E3">
            <w:r>
              <w:t>Date</w:t>
            </w:r>
          </w:p>
        </w:tc>
        <w:tc>
          <w:tcPr>
            <w:tcW w:w="2893" w:type="dxa"/>
          </w:tcPr>
          <w:p w14:paraId="1489EEF1" w14:textId="77777777" w:rsidR="00FC5EEB" w:rsidRDefault="00FC5EEB" w:rsidP="001478E3">
            <w:r>
              <w:t>Attachment</w:t>
            </w:r>
          </w:p>
        </w:tc>
      </w:tr>
      <w:tr w:rsidR="00FC5EEB" w14:paraId="6B1CD81E" w14:textId="77777777" w:rsidTr="001478E3">
        <w:tc>
          <w:tcPr>
            <w:tcW w:w="625" w:type="dxa"/>
          </w:tcPr>
          <w:p w14:paraId="455280DD" w14:textId="6DBE666E" w:rsidR="00FC5EEB" w:rsidRDefault="00480921" w:rsidP="001478E3">
            <w:r>
              <w:t>1</w:t>
            </w:r>
          </w:p>
        </w:tc>
        <w:tc>
          <w:tcPr>
            <w:tcW w:w="4339" w:type="dxa"/>
          </w:tcPr>
          <w:p w14:paraId="2692D600" w14:textId="1EE0763B" w:rsidR="00FC5EEB" w:rsidRDefault="00480921" w:rsidP="001478E3">
            <w:r>
              <w:t>QICPORTAL – SOFTWARE Design Specification</w:t>
            </w:r>
          </w:p>
        </w:tc>
        <w:tc>
          <w:tcPr>
            <w:tcW w:w="1781" w:type="dxa"/>
          </w:tcPr>
          <w:p w14:paraId="6A289789" w14:textId="1A80885C" w:rsidR="00FC5EEB" w:rsidRDefault="00480921" w:rsidP="001478E3">
            <w:r>
              <w:t>09/09/2020</w:t>
            </w:r>
          </w:p>
        </w:tc>
        <w:tc>
          <w:tcPr>
            <w:tcW w:w="2893" w:type="dxa"/>
          </w:tcPr>
          <w:p w14:paraId="324A654C" w14:textId="6D0AA0C7" w:rsidR="00FC5EEB" w:rsidRDefault="00C25439" w:rsidP="001478E3">
            <w:hyperlink r:id="rId26" w:history="1">
              <w:r w:rsidR="00480921" w:rsidRPr="00480921">
                <w:rPr>
                  <w:rStyle w:val="Hyperlink"/>
                </w:rPr>
                <w:t>Link</w:t>
              </w:r>
            </w:hyperlink>
          </w:p>
        </w:tc>
      </w:tr>
      <w:tr w:rsidR="00637309" w14:paraId="02C7FC06" w14:textId="77777777" w:rsidTr="001478E3">
        <w:tc>
          <w:tcPr>
            <w:tcW w:w="625" w:type="dxa"/>
          </w:tcPr>
          <w:p w14:paraId="13440B16" w14:textId="7E6F18AD" w:rsidR="00637309" w:rsidRDefault="008339CC" w:rsidP="001478E3">
            <w:r>
              <w:t>2</w:t>
            </w:r>
          </w:p>
        </w:tc>
        <w:tc>
          <w:tcPr>
            <w:tcW w:w="4339" w:type="dxa"/>
          </w:tcPr>
          <w:p w14:paraId="3469F5A1" w14:textId="1FA6680C" w:rsidR="00637309" w:rsidRDefault="008339CC" w:rsidP="001478E3">
            <w:r>
              <w:t>QICPORTAL</w:t>
            </w:r>
            <w:r w:rsidR="0014311F">
              <w:t xml:space="preserve"> - </w:t>
            </w:r>
            <w:r>
              <w:t>DOCUMENT TYPES</w:t>
            </w:r>
          </w:p>
        </w:tc>
        <w:tc>
          <w:tcPr>
            <w:tcW w:w="1781" w:type="dxa"/>
          </w:tcPr>
          <w:p w14:paraId="6000E286" w14:textId="51F934FF" w:rsidR="00637309" w:rsidRDefault="00FD69A7" w:rsidP="001478E3">
            <w:r>
              <w:t>09/23/2020</w:t>
            </w:r>
          </w:p>
        </w:tc>
        <w:tc>
          <w:tcPr>
            <w:tcW w:w="2893" w:type="dxa"/>
          </w:tcPr>
          <w:p w14:paraId="1CFF21FF" w14:textId="216B8E6F" w:rsidR="00637309" w:rsidRDefault="00C25439" w:rsidP="001478E3">
            <w:hyperlink r:id="rId27" w:history="1">
              <w:r w:rsidR="00FD69A7" w:rsidRPr="00FD69A7">
                <w:rPr>
                  <w:rStyle w:val="Hyperlink"/>
                </w:rPr>
                <w:t>Link</w:t>
              </w:r>
            </w:hyperlink>
          </w:p>
        </w:tc>
      </w:tr>
      <w:tr w:rsidR="000F71B3" w14:paraId="30E17A6D" w14:textId="77777777" w:rsidTr="001478E3">
        <w:tc>
          <w:tcPr>
            <w:tcW w:w="625" w:type="dxa"/>
          </w:tcPr>
          <w:p w14:paraId="61EFE5AC" w14:textId="55226FD4" w:rsidR="000F71B3" w:rsidRDefault="000F71B3" w:rsidP="001478E3">
            <w:r>
              <w:t>3</w:t>
            </w:r>
          </w:p>
        </w:tc>
        <w:tc>
          <w:tcPr>
            <w:tcW w:w="4339" w:type="dxa"/>
          </w:tcPr>
          <w:p w14:paraId="4B4AD166" w14:textId="263484E3" w:rsidR="000F71B3" w:rsidRDefault="000F71B3" w:rsidP="001478E3">
            <w:r>
              <w:t>DATSI DOC Notification processing</w:t>
            </w:r>
          </w:p>
        </w:tc>
        <w:tc>
          <w:tcPr>
            <w:tcW w:w="1781" w:type="dxa"/>
          </w:tcPr>
          <w:p w14:paraId="10500EB3" w14:textId="1CD7C42B" w:rsidR="000F71B3" w:rsidRDefault="000F71B3" w:rsidP="001478E3">
            <w:r>
              <w:t>09/25/2020</w:t>
            </w:r>
          </w:p>
        </w:tc>
        <w:tc>
          <w:tcPr>
            <w:tcW w:w="2893" w:type="dxa"/>
          </w:tcPr>
          <w:p w14:paraId="6A5097EE" w14:textId="40A54183" w:rsidR="000F71B3" w:rsidRDefault="00C25439" w:rsidP="001478E3">
            <w:hyperlink r:id="rId28" w:history="1">
              <w:r w:rsidR="000F71B3" w:rsidRPr="000F71B3">
                <w:rPr>
                  <w:rStyle w:val="Hyperlink"/>
                </w:rPr>
                <w:t>Link</w:t>
              </w:r>
            </w:hyperlink>
          </w:p>
        </w:tc>
      </w:tr>
    </w:tbl>
    <w:p w14:paraId="28163E62" w14:textId="77777777" w:rsidR="00FC5EEB" w:rsidRDefault="00FC5EEB" w:rsidP="00195CA4">
      <w:pPr>
        <w:autoSpaceDE w:val="0"/>
        <w:autoSpaceDN w:val="0"/>
        <w:spacing w:after="0"/>
        <w:rPr>
          <w:color w:val="8DB3E2" w:themeColor="text2" w:themeTint="66"/>
        </w:rPr>
      </w:pPr>
    </w:p>
    <w:p w14:paraId="6C040BEA" w14:textId="2B64BB34" w:rsidR="00AB3C52" w:rsidRDefault="00B05C65" w:rsidP="00FB065E">
      <w:pPr>
        <w:pStyle w:val="Subtitle"/>
      </w:pPr>
      <w:bookmarkStart w:id="40" w:name="_Toc289689684"/>
      <w:bookmarkStart w:id="41" w:name="_Toc49921914"/>
      <w:bookmarkStart w:id="42" w:name="_Toc439994696"/>
      <w:bookmarkEnd w:id="31"/>
      <w:r w:rsidRPr="00FB065E">
        <w:t xml:space="preserve">Appendix A: </w:t>
      </w:r>
      <w:bookmarkEnd w:id="40"/>
      <w:r w:rsidR="00073AF2" w:rsidRPr="00FB065E">
        <w:t>Glossary</w:t>
      </w:r>
      <w:bookmarkEnd w:id="41"/>
    </w:p>
    <w:bookmarkEnd w:id="42"/>
    <w:p w14:paraId="49E5A7A8" w14:textId="17145D0D" w:rsidR="004F751F" w:rsidRPr="00B658BA" w:rsidRDefault="00FD5157" w:rsidP="001174E3">
      <w:pPr>
        <w:rPr>
          <w:b/>
        </w:rPr>
      </w:pPr>
      <w:r w:rsidRPr="0012008F">
        <w:rPr>
          <w:b/>
        </w:rPr>
        <w:t>*** End of the SRS ***</w:t>
      </w:r>
      <w:bookmarkEnd w:id="0"/>
    </w:p>
    <w:sectPr w:rsidR="004F751F" w:rsidRPr="00B658BA" w:rsidSect="0064276F">
      <w:pgSz w:w="12240" w:h="15840" w:code="1"/>
      <w:pgMar w:top="576" w:right="1296" w:bottom="245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1FB3D" w14:textId="77777777" w:rsidR="00247730" w:rsidRDefault="00247730" w:rsidP="0012008F">
      <w:r>
        <w:separator/>
      </w:r>
    </w:p>
    <w:p w14:paraId="7F904DBD" w14:textId="77777777" w:rsidR="00247730" w:rsidRDefault="00247730" w:rsidP="0012008F"/>
    <w:p w14:paraId="5E035228" w14:textId="77777777" w:rsidR="00247730" w:rsidRDefault="00247730" w:rsidP="0012008F"/>
  </w:endnote>
  <w:endnote w:type="continuationSeparator" w:id="0">
    <w:p w14:paraId="2F6DE515" w14:textId="77777777" w:rsidR="00247730" w:rsidRDefault="00247730" w:rsidP="0012008F">
      <w:r>
        <w:continuationSeparator/>
      </w:r>
    </w:p>
    <w:p w14:paraId="25FA19D7" w14:textId="77777777" w:rsidR="00247730" w:rsidRDefault="00247730" w:rsidP="0012008F"/>
    <w:p w14:paraId="06BE2453" w14:textId="77777777" w:rsidR="00247730" w:rsidRDefault="00247730" w:rsidP="00120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fa Rotis Sans Serif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E0DB1" w14:textId="6DDA8A17" w:rsidR="00247730" w:rsidRPr="001069CC" w:rsidRDefault="00247730" w:rsidP="004C3D69">
    <w:pPr>
      <w:pStyle w:val="NoSpacing"/>
      <w:pBdr>
        <w:top w:val="single" w:sz="4" w:space="0" w:color="auto"/>
      </w:pBdr>
      <w:tabs>
        <w:tab w:val="center" w:pos="5040"/>
        <w:tab w:val="right" w:pos="10080"/>
      </w:tabs>
    </w:pPr>
    <w:r>
      <w:t xml:space="preserve">Last saved </w:t>
    </w:r>
    <w:r>
      <w:rPr>
        <w:noProof/>
      </w:rPr>
      <w:fldChar w:fldCharType="begin"/>
    </w:r>
    <w:r>
      <w:rPr>
        <w:noProof/>
      </w:rPr>
      <w:instrText xml:space="preserve"> SAVEDATE   \* MERGEFORMAT </w:instrText>
    </w:r>
    <w:r>
      <w:rPr>
        <w:noProof/>
      </w:rPr>
      <w:fldChar w:fldCharType="separate"/>
    </w:r>
    <w:r w:rsidR="00CB64C9">
      <w:rPr>
        <w:noProof/>
      </w:rPr>
      <w:t>10/1/2020 7:10:00 AM</w:t>
    </w:r>
    <w:r>
      <w:rPr>
        <w:noProof/>
      </w:rPr>
      <w:fldChar w:fldCharType="end"/>
    </w:r>
    <w:sdt>
      <w:sdtPr>
        <w:alias w:val="Title"/>
        <w:id w:val="89755857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     </w:t>
        </w:r>
      </w:sdtContent>
    </w:sdt>
    <w:r w:rsidRPr="001069CC">
      <w:tab/>
    </w:r>
    <w:r>
      <w:t>COMPANY CONFIDENTIAL</w:t>
    </w:r>
    <w:r>
      <w:tab/>
    </w:r>
    <w:r w:rsidRPr="001069CC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  <w:r w:rsidRPr="001069CC">
      <w:t xml:space="preserve"> </w:t>
    </w:r>
  </w:p>
  <w:p w14:paraId="02701266" w14:textId="77777777" w:rsidR="00247730" w:rsidRDefault="00247730" w:rsidP="00120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D90E7" w14:textId="77777777" w:rsidR="00247730" w:rsidRDefault="00247730" w:rsidP="0012008F">
      <w:r>
        <w:separator/>
      </w:r>
    </w:p>
    <w:p w14:paraId="4B0CC3EF" w14:textId="77777777" w:rsidR="00247730" w:rsidRDefault="00247730" w:rsidP="0012008F"/>
    <w:p w14:paraId="43C595BE" w14:textId="77777777" w:rsidR="00247730" w:rsidRDefault="00247730" w:rsidP="0012008F"/>
  </w:footnote>
  <w:footnote w:type="continuationSeparator" w:id="0">
    <w:p w14:paraId="5E2EB80C" w14:textId="77777777" w:rsidR="00247730" w:rsidRDefault="00247730" w:rsidP="0012008F">
      <w:r>
        <w:continuationSeparator/>
      </w:r>
    </w:p>
    <w:p w14:paraId="41578A43" w14:textId="77777777" w:rsidR="00247730" w:rsidRDefault="00247730" w:rsidP="0012008F"/>
    <w:p w14:paraId="56600760" w14:textId="77777777" w:rsidR="00247730" w:rsidRDefault="00247730" w:rsidP="001200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F79CE" w14:textId="539105CE" w:rsidR="00247730" w:rsidRPr="00FF1ADC" w:rsidRDefault="00A936C2" w:rsidP="0012008F">
    <w:pPr>
      <w:pStyle w:val="Header"/>
      <w:rPr>
        <w:b w:val="0"/>
        <w:i w:val="0"/>
      </w:rPr>
    </w:pPr>
    <w:r>
      <w:rPr>
        <w:b w:val="0"/>
        <w:i w:val="0"/>
        <w:sz w:val="18"/>
      </w:rPr>
      <w:t>Business</w:t>
    </w:r>
    <w:r w:rsidR="00247730" w:rsidRPr="00FF1ADC">
      <w:rPr>
        <w:b w:val="0"/>
        <w:i w:val="0"/>
        <w:sz w:val="18"/>
      </w:rPr>
      <w:t xml:space="preserve"> Requirements Specification </w:t>
    </w:r>
    <w:r w:rsidR="00247730">
      <w:rPr>
        <w:b w:val="0"/>
        <w:i w:val="0"/>
        <w:sz w:val="18"/>
      </w:rPr>
      <w:t xml:space="preserve">for </w:t>
    </w:r>
    <w:r w:rsidR="00A34BCF">
      <w:rPr>
        <w:b w:val="0"/>
        <w:i w:val="0"/>
        <w:sz w:val="18"/>
      </w:rPr>
      <w:t>AWS-SQID-DATSI Migration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2A3FC" w14:textId="1F2DD433" w:rsidR="00247730" w:rsidRDefault="00C25439">
    <w:pPr>
      <w:pStyle w:val="Header"/>
    </w:pPr>
    <w:sdt>
      <w:sdtPr>
        <w:id w:val="-149446496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B9D0AD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51202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sdt>
          <w:sdtPr>
            <w:id w:val="-1373611323"/>
            <w:docPartObj>
              <w:docPartGallery w:val="Watermarks"/>
              <w:docPartUnique/>
            </w:docPartObj>
          </w:sdtPr>
          <w:sdtEndPr/>
          <w:sdtContent>
            <w:r>
              <w:rPr>
                <w:sz w:val="18"/>
              </w:rPr>
              <w:pict w14:anchorId="62A96825">
                <v:shape id="_x0000_s51203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        <v:fill opacity=".5"/>
                  <v:textpath style="font-family:&quot;Calibri&quot;;font-size:1pt" string="DRAFT"/>
                  <w10:wrap anchorx="margin" anchory="margin"/>
                </v:shape>
              </w:pict>
            </w:r>
            <w:r w:rsidR="00A674A4">
              <w:rPr>
                <w:noProof/>
              </w:rPr>
              <w:t>AWS-SQID-DATSI Migration</w:t>
            </w:r>
          </w:sdtContent>
        </w:sdt>
      </w:sdtContent>
    </w:sdt>
    <w:r w:rsidR="00247730" w:rsidRPr="00FF1ADC">
      <w:rPr>
        <w:noProof/>
      </w:rPr>
      <w:drawing>
        <wp:anchor distT="0" distB="0" distL="114300" distR="114300" simplePos="0" relativeHeight="251658240" behindDoc="0" locked="0" layoutInCell="1" allowOverlap="1" wp14:anchorId="0A46B483" wp14:editId="5587B05F">
          <wp:simplePos x="0" y="0"/>
          <wp:positionH relativeFrom="margin">
            <wp:align>right</wp:align>
          </wp:positionH>
          <wp:positionV relativeFrom="page">
            <wp:posOffset>447675</wp:posOffset>
          </wp:positionV>
          <wp:extent cx="1161415" cy="247650"/>
          <wp:effectExtent l="19050" t="0" r="635" b="0"/>
          <wp:wrapSquare wrapText="bothSides"/>
          <wp:docPr id="3" name="Picture 0" descr="Logo no cornice with 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o cornice with tag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415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773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8621D9" wp14:editId="21CD6CE8">
              <wp:simplePos x="0" y="0"/>
              <wp:positionH relativeFrom="column">
                <wp:posOffset>-676275</wp:posOffset>
              </wp:positionH>
              <wp:positionV relativeFrom="paragraph">
                <wp:posOffset>466725</wp:posOffset>
              </wp:positionV>
              <wp:extent cx="7591425" cy="190500"/>
              <wp:effectExtent l="9525" t="9525" r="9525" b="952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91425" cy="190500"/>
                      </a:xfrm>
                      <a:prstGeom prst="rect">
                        <a:avLst/>
                      </a:prstGeom>
                      <a:solidFill>
                        <a:srgbClr val="58567C"/>
                      </a:solidFill>
                      <a:ln w="9525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B28C06B" id="Rectangle 4" o:spid="_x0000_s1026" style="position:absolute;margin-left:-53.25pt;margin-top:36.75pt;width:597.75pt;height: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" fillcolor="#58567c" strokecolor="#00206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8E0CD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515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095B4D"/>
    <w:multiLevelType w:val="hybridMultilevel"/>
    <w:tmpl w:val="C5A26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42E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BA37D8"/>
    <w:multiLevelType w:val="hybridMultilevel"/>
    <w:tmpl w:val="D9C2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A7B04"/>
    <w:multiLevelType w:val="hybridMultilevel"/>
    <w:tmpl w:val="A8B0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492C"/>
    <w:multiLevelType w:val="hybridMultilevel"/>
    <w:tmpl w:val="DDF4562C"/>
    <w:lvl w:ilvl="0" w:tplc="C61CB904">
      <w:start w:val="1"/>
      <w:numFmt w:val="bullet"/>
      <w:pStyle w:val="Bullet1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7B68E13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B9C8A35E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E632CEE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77A8C3D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37E77BA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AB788D3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25CED0AE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551EBADE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9277D40"/>
    <w:multiLevelType w:val="hybridMultilevel"/>
    <w:tmpl w:val="6228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76D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495C4A"/>
    <w:multiLevelType w:val="multilevel"/>
    <w:tmpl w:val="8CB0B2D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CB6C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A010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8A5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E33E28"/>
    <w:multiLevelType w:val="hybridMultilevel"/>
    <w:tmpl w:val="646A96EC"/>
    <w:lvl w:ilvl="0" w:tplc="720238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05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4161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BC25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206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733C02"/>
    <w:multiLevelType w:val="multilevel"/>
    <w:tmpl w:val="CA8AB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593C71"/>
    <w:multiLevelType w:val="hybridMultilevel"/>
    <w:tmpl w:val="F600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97F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0273B3"/>
    <w:multiLevelType w:val="hybridMultilevel"/>
    <w:tmpl w:val="1DA80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A6BA1"/>
    <w:multiLevelType w:val="multilevel"/>
    <w:tmpl w:val="92C65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084F16"/>
    <w:multiLevelType w:val="hybridMultilevel"/>
    <w:tmpl w:val="D80E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12C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AA35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C9116B"/>
    <w:multiLevelType w:val="hybridMultilevel"/>
    <w:tmpl w:val="B762A324"/>
    <w:lvl w:ilvl="0" w:tplc="3536B99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C3B0E"/>
    <w:multiLevelType w:val="hybridMultilevel"/>
    <w:tmpl w:val="F378E648"/>
    <w:lvl w:ilvl="0" w:tplc="14901C4A">
      <w:start w:val="1"/>
      <w:numFmt w:val="bullet"/>
      <w:pStyle w:val="SR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807E0"/>
    <w:multiLevelType w:val="hybridMultilevel"/>
    <w:tmpl w:val="BB40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32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DA1BBD"/>
    <w:multiLevelType w:val="hybridMultilevel"/>
    <w:tmpl w:val="38AE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015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44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854F74"/>
    <w:multiLevelType w:val="hybridMultilevel"/>
    <w:tmpl w:val="D3C23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B81766"/>
    <w:multiLevelType w:val="hybridMultilevel"/>
    <w:tmpl w:val="7AFC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44F4B"/>
    <w:multiLevelType w:val="hybridMultilevel"/>
    <w:tmpl w:val="52121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555B8"/>
    <w:multiLevelType w:val="hybridMultilevel"/>
    <w:tmpl w:val="913E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473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9A2D64"/>
    <w:multiLevelType w:val="hybridMultilevel"/>
    <w:tmpl w:val="18C2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47E18"/>
    <w:multiLevelType w:val="hybridMultilevel"/>
    <w:tmpl w:val="A9FC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8"/>
  </w:num>
  <w:num w:numId="4">
    <w:abstractNumId w:val="15"/>
  </w:num>
  <w:num w:numId="5">
    <w:abstractNumId w:val="22"/>
  </w:num>
  <w:num w:numId="6">
    <w:abstractNumId w:val="20"/>
  </w:num>
  <w:num w:numId="7">
    <w:abstractNumId w:val="18"/>
  </w:num>
  <w:num w:numId="8">
    <w:abstractNumId w:val="34"/>
  </w:num>
  <w:num w:numId="9">
    <w:abstractNumId w:val="26"/>
  </w:num>
  <w:num w:numId="10">
    <w:abstractNumId w:val="16"/>
  </w:num>
  <w:num w:numId="11">
    <w:abstractNumId w:val="11"/>
  </w:num>
  <w:num w:numId="12">
    <w:abstractNumId w:val="6"/>
  </w:num>
  <w:num w:numId="13">
    <w:abstractNumId w:val="4"/>
  </w:num>
  <w:num w:numId="14">
    <w:abstractNumId w:val="32"/>
  </w:num>
  <w:num w:numId="15">
    <w:abstractNumId w:val="33"/>
  </w:num>
  <w:num w:numId="16">
    <w:abstractNumId w:val="17"/>
  </w:num>
  <w:num w:numId="17">
    <w:abstractNumId w:val="30"/>
  </w:num>
  <w:num w:numId="18">
    <w:abstractNumId w:val="8"/>
  </w:num>
  <w:num w:numId="19">
    <w:abstractNumId w:val="2"/>
  </w:num>
  <w:num w:numId="20">
    <w:abstractNumId w:val="38"/>
  </w:num>
  <w:num w:numId="21">
    <w:abstractNumId w:val="12"/>
  </w:num>
  <w:num w:numId="22">
    <w:abstractNumId w:val="21"/>
  </w:num>
  <w:num w:numId="23">
    <w:abstractNumId w:val="35"/>
  </w:num>
  <w:num w:numId="24">
    <w:abstractNumId w:val="13"/>
  </w:num>
  <w:num w:numId="25">
    <w:abstractNumId w:val="29"/>
  </w:num>
  <w:num w:numId="26">
    <w:abstractNumId w:val="1"/>
  </w:num>
  <w:num w:numId="27">
    <w:abstractNumId w:val="24"/>
  </w:num>
  <w:num w:numId="28">
    <w:abstractNumId w:val="10"/>
  </w:num>
  <w:num w:numId="29">
    <w:abstractNumId w:val="40"/>
  </w:num>
  <w:num w:numId="30">
    <w:abstractNumId w:val="39"/>
  </w:num>
  <w:num w:numId="31">
    <w:abstractNumId w:val="19"/>
  </w:num>
  <w:num w:numId="32">
    <w:abstractNumId w:val="23"/>
  </w:num>
  <w:num w:numId="33">
    <w:abstractNumId w:val="27"/>
  </w:num>
  <w:num w:numId="34">
    <w:abstractNumId w:val="36"/>
  </w:num>
  <w:num w:numId="35">
    <w:abstractNumId w:val="3"/>
  </w:num>
  <w:num w:numId="36">
    <w:abstractNumId w:val="37"/>
  </w:num>
  <w:num w:numId="37">
    <w:abstractNumId w:val="14"/>
  </w:num>
  <w:num w:numId="38">
    <w:abstractNumId w:val="31"/>
  </w:num>
  <w:num w:numId="39">
    <w:abstractNumId w:val="9"/>
  </w:num>
  <w:num w:numId="40">
    <w:abstractNumId w:val="5"/>
  </w:num>
  <w:num w:numId="41">
    <w:abstractNumId w:val="25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uro Zamora">
    <w15:presenceInfo w15:providerId="AD" w15:userId="S-1-5-21-2348582935-4244423625-3639050881-368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144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51204"/>
    <o:shapelayout v:ext="edit">
      <o:idmap v:ext="edit" data="5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5A"/>
    <w:rsid w:val="0000165B"/>
    <w:rsid w:val="000025F6"/>
    <w:rsid w:val="00004623"/>
    <w:rsid w:val="00005CCC"/>
    <w:rsid w:val="000072A8"/>
    <w:rsid w:val="00007AA4"/>
    <w:rsid w:val="00007FED"/>
    <w:rsid w:val="00011197"/>
    <w:rsid w:val="00012040"/>
    <w:rsid w:val="00012DBC"/>
    <w:rsid w:val="000142F0"/>
    <w:rsid w:val="00014339"/>
    <w:rsid w:val="00017DAD"/>
    <w:rsid w:val="000204E6"/>
    <w:rsid w:val="00020FF8"/>
    <w:rsid w:val="00021342"/>
    <w:rsid w:val="000268B3"/>
    <w:rsid w:val="000269E8"/>
    <w:rsid w:val="000271B6"/>
    <w:rsid w:val="000279EF"/>
    <w:rsid w:val="000303F1"/>
    <w:rsid w:val="00030958"/>
    <w:rsid w:val="00030AE5"/>
    <w:rsid w:val="00030DB8"/>
    <w:rsid w:val="0003202D"/>
    <w:rsid w:val="00032DE0"/>
    <w:rsid w:val="000337CE"/>
    <w:rsid w:val="0003413C"/>
    <w:rsid w:val="00035D32"/>
    <w:rsid w:val="000373A4"/>
    <w:rsid w:val="00042688"/>
    <w:rsid w:val="0004322E"/>
    <w:rsid w:val="0005445B"/>
    <w:rsid w:val="000552C7"/>
    <w:rsid w:val="00055B00"/>
    <w:rsid w:val="00056178"/>
    <w:rsid w:val="0005738E"/>
    <w:rsid w:val="000602BA"/>
    <w:rsid w:val="000621B9"/>
    <w:rsid w:val="0006246D"/>
    <w:rsid w:val="00062BB3"/>
    <w:rsid w:val="000631B6"/>
    <w:rsid w:val="00063A48"/>
    <w:rsid w:val="00063C56"/>
    <w:rsid w:val="00065D67"/>
    <w:rsid w:val="000660AD"/>
    <w:rsid w:val="000670A0"/>
    <w:rsid w:val="00070078"/>
    <w:rsid w:val="0007044F"/>
    <w:rsid w:val="000709E4"/>
    <w:rsid w:val="00071EA6"/>
    <w:rsid w:val="00073AF2"/>
    <w:rsid w:val="000749E2"/>
    <w:rsid w:val="00075843"/>
    <w:rsid w:val="00076695"/>
    <w:rsid w:val="000769CE"/>
    <w:rsid w:val="000779F4"/>
    <w:rsid w:val="0008163A"/>
    <w:rsid w:val="00082311"/>
    <w:rsid w:val="00084B1C"/>
    <w:rsid w:val="00085493"/>
    <w:rsid w:val="00085530"/>
    <w:rsid w:val="00085F3A"/>
    <w:rsid w:val="000873D6"/>
    <w:rsid w:val="00090854"/>
    <w:rsid w:val="00090ADB"/>
    <w:rsid w:val="000912F3"/>
    <w:rsid w:val="00091859"/>
    <w:rsid w:val="00091D11"/>
    <w:rsid w:val="00092979"/>
    <w:rsid w:val="0009368F"/>
    <w:rsid w:val="000967CC"/>
    <w:rsid w:val="000A000F"/>
    <w:rsid w:val="000A0E2A"/>
    <w:rsid w:val="000A279A"/>
    <w:rsid w:val="000A30C2"/>
    <w:rsid w:val="000A31A7"/>
    <w:rsid w:val="000A38DB"/>
    <w:rsid w:val="000A4FC8"/>
    <w:rsid w:val="000A650B"/>
    <w:rsid w:val="000A6711"/>
    <w:rsid w:val="000A7419"/>
    <w:rsid w:val="000A7EE1"/>
    <w:rsid w:val="000B01A8"/>
    <w:rsid w:val="000B0C37"/>
    <w:rsid w:val="000B138A"/>
    <w:rsid w:val="000B20D0"/>
    <w:rsid w:val="000B39FA"/>
    <w:rsid w:val="000B6746"/>
    <w:rsid w:val="000C0D17"/>
    <w:rsid w:val="000C162F"/>
    <w:rsid w:val="000C16CB"/>
    <w:rsid w:val="000C23DD"/>
    <w:rsid w:val="000C3B9E"/>
    <w:rsid w:val="000C5E79"/>
    <w:rsid w:val="000C7586"/>
    <w:rsid w:val="000C7F27"/>
    <w:rsid w:val="000D0CA9"/>
    <w:rsid w:val="000D1D03"/>
    <w:rsid w:val="000D215C"/>
    <w:rsid w:val="000D2190"/>
    <w:rsid w:val="000D2BD8"/>
    <w:rsid w:val="000D38A4"/>
    <w:rsid w:val="000D39DB"/>
    <w:rsid w:val="000D4358"/>
    <w:rsid w:val="000D5365"/>
    <w:rsid w:val="000D6442"/>
    <w:rsid w:val="000D74DB"/>
    <w:rsid w:val="000E119A"/>
    <w:rsid w:val="000E11A7"/>
    <w:rsid w:val="000E18CE"/>
    <w:rsid w:val="000E304B"/>
    <w:rsid w:val="000E476D"/>
    <w:rsid w:val="000E52A7"/>
    <w:rsid w:val="000E6761"/>
    <w:rsid w:val="000E6F43"/>
    <w:rsid w:val="000F01AF"/>
    <w:rsid w:val="000F314A"/>
    <w:rsid w:val="000F41F3"/>
    <w:rsid w:val="000F46A8"/>
    <w:rsid w:val="000F49E0"/>
    <w:rsid w:val="000F501B"/>
    <w:rsid w:val="000F6383"/>
    <w:rsid w:val="000F71B3"/>
    <w:rsid w:val="001007D9"/>
    <w:rsid w:val="00101097"/>
    <w:rsid w:val="001014C1"/>
    <w:rsid w:val="00102325"/>
    <w:rsid w:val="0010481C"/>
    <w:rsid w:val="00105045"/>
    <w:rsid w:val="00105057"/>
    <w:rsid w:val="001174E3"/>
    <w:rsid w:val="0012008F"/>
    <w:rsid w:val="00121DEB"/>
    <w:rsid w:val="0012522C"/>
    <w:rsid w:val="00125C6A"/>
    <w:rsid w:val="00127705"/>
    <w:rsid w:val="00130067"/>
    <w:rsid w:val="00130D82"/>
    <w:rsid w:val="001310CA"/>
    <w:rsid w:val="00132918"/>
    <w:rsid w:val="00134C3E"/>
    <w:rsid w:val="00134C7D"/>
    <w:rsid w:val="00135F2C"/>
    <w:rsid w:val="00136CDD"/>
    <w:rsid w:val="00137230"/>
    <w:rsid w:val="00137CF8"/>
    <w:rsid w:val="00137F43"/>
    <w:rsid w:val="00137F50"/>
    <w:rsid w:val="0014134B"/>
    <w:rsid w:val="00142E85"/>
    <w:rsid w:val="0014311F"/>
    <w:rsid w:val="001442B3"/>
    <w:rsid w:val="001442BF"/>
    <w:rsid w:val="001478E3"/>
    <w:rsid w:val="00147C73"/>
    <w:rsid w:val="00150672"/>
    <w:rsid w:val="001512C9"/>
    <w:rsid w:val="00152492"/>
    <w:rsid w:val="00154154"/>
    <w:rsid w:val="0015486B"/>
    <w:rsid w:val="00154C12"/>
    <w:rsid w:val="001570FE"/>
    <w:rsid w:val="00157A29"/>
    <w:rsid w:val="00157BFF"/>
    <w:rsid w:val="00160F23"/>
    <w:rsid w:val="001629DA"/>
    <w:rsid w:val="00164597"/>
    <w:rsid w:val="00164603"/>
    <w:rsid w:val="00165EBD"/>
    <w:rsid w:val="00166760"/>
    <w:rsid w:val="00166DCC"/>
    <w:rsid w:val="00172FC4"/>
    <w:rsid w:val="00174B32"/>
    <w:rsid w:val="00175F24"/>
    <w:rsid w:val="00176D69"/>
    <w:rsid w:val="00176E51"/>
    <w:rsid w:val="00177CCA"/>
    <w:rsid w:val="00177EA7"/>
    <w:rsid w:val="00180217"/>
    <w:rsid w:val="001802CB"/>
    <w:rsid w:val="001831A7"/>
    <w:rsid w:val="00183A2D"/>
    <w:rsid w:val="001855BB"/>
    <w:rsid w:val="00187B27"/>
    <w:rsid w:val="00187D10"/>
    <w:rsid w:val="00187E6D"/>
    <w:rsid w:val="00191CCB"/>
    <w:rsid w:val="00194039"/>
    <w:rsid w:val="00195B4B"/>
    <w:rsid w:val="00195CA4"/>
    <w:rsid w:val="00197733"/>
    <w:rsid w:val="001A0DB4"/>
    <w:rsid w:val="001A0E41"/>
    <w:rsid w:val="001A18A3"/>
    <w:rsid w:val="001A2296"/>
    <w:rsid w:val="001A29E8"/>
    <w:rsid w:val="001A3BBC"/>
    <w:rsid w:val="001A5C40"/>
    <w:rsid w:val="001A6E12"/>
    <w:rsid w:val="001B006A"/>
    <w:rsid w:val="001B010C"/>
    <w:rsid w:val="001B0BA6"/>
    <w:rsid w:val="001B2757"/>
    <w:rsid w:val="001B4592"/>
    <w:rsid w:val="001B61D3"/>
    <w:rsid w:val="001B7FB0"/>
    <w:rsid w:val="001C2D7B"/>
    <w:rsid w:val="001C2E5D"/>
    <w:rsid w:val="001C3775"/>
    <w:rsid w:val="001C3995"/>
    <w:rsid w:val="001C4BE7"/>
    <w:rsid w:val="001C7335"/>
    <w:rsid w:val="001D1CEA"/>
    <w:rsid w:val="001D230D"/>
    <w:rsid w:val="001D498A"/>
    <w:rsid w:val="001D6CA0"/>
    <w:rsid w:val="001D6DD2"/>
    <w:rsid w:val="001E0BB4"/>
    <w:rsid w:val="001E34CC"/>
    <w:rsid w:val="001E4766"/>
    <w:rsid w:val="001E5F5C"/>
    <w:rsid w:val="001E61E0"/>
    <w:rsid w:val="001E7524"/>
    <w:rsid w:val="001E7FCF"/>
    <w:rsid w:val="001F56CC"/>
    <w:rsid w:val="001F58AC"/>
    <w:rsid w:val="001F7B2E"/>
    <w:rsid w:val="002014BC"/>
    <w:rsid w:val="0020169E"/>
    <w:rsid w:val="0020258C"/>
    <w:rsid w:val="00203BCA"/>
    <w:rsid w:val="00204758"/>
    <w:rsid w:val="0020605B"/>
    <w:rsid w:val="0020686F"/>
    <w:rsid w:val="0020724F"/>
    <w:rsid w:val="002112E2"/>
    <w:rsid w:val="0021189C"/>
    <w:rsid w:val="00212BE4"/>
    <w:rsid w:val="00215362"/>
    <w:rsid w:val="0021679F"/>
    <w:rsid w:val="002209D9"/>
    <w:rsid w:val="00220B44"/>
    <w:rsid w:val="00222BAD"/>
    <w:rsid w:val="00222F2A"/>
    <w:rsid w:val="00223E17"/>
    <w:rsid w:val="002267AE"/>
    <w:rsid w:val="00227B58"/>
    <w:rsid w:val="00230104"/>
    <w:rsid w:val="00230170"/>
    <w:rsid w:val="002320B1"/>
    <w:rsid w:val="0023219D"/>
    <w:rsid w:val="002338D5"/>
    <w:rsid w:val="00233E09"/>
    <w:rsid w:val="00234656"/>
    <w:rsid w:val="00235732"/>
    <w:rsid w:val="00237CB6"/>
    <w:rsid w:val="00240EFB"/>
    <w:rsid w:val="00241042"/>
    <w:rsid w:val="00241DFD"/>
    <w:rsid w:val="00242AE7"/>
    <w:rsid w:val="00242EEA"/>
    <w:rsid w:val="00247730"/>
    <w:rsid w:val="002501BF"/>
    <w:rsid w:val="002507CC"/>
    <w:rsid w:val="00251364"/>
    <w:rsid w:val="00251C83"/>
    <w:rsid w:val="00253579"/>
    <w:rsid w:val="00254AA8"/>
    <w:rsid w:val="002557E1"/>
    <w:rsid w:val="00255BAD"/>
    <w:rsid w:val="00255C68"/>
    <w:rsid w:val="002561EA"/>
    <w:rsid w:val="00256D61"/>
    <w:rsid w:val="00257666"/>
    <w:rsid w:val="002610F9"/>
    <w:rsid w:val="00263959"/>
    <w:rsid w:val="0026420A"/>
    <w:rsid w:val="002651FF"/>
    <w:rsid w:val="00265A96"/>
    <w:rsid w:val="0027222E"/>
    <w:rsid w:val="00272D31"/>
    <w:rsid w:val="002804E8"/>
    <w:rsid w:val="00282D07"/>
    <w:rsid w:val="00283046"/>
    <w:rsid w:val="002851D6"/>
    <w:rsid w:val="002860B9"/>
    <w:rsid w:val="002900ED"/>
    <w:rsid w:val="002948E7"/>
    <w:rsid w:val="00294B31"/>
    <w:rsid w:val="00297328"/>
    <w:rsid w:val="00297440"/>
    <w:rsid w:val="002A03B7"/>
    <w:rsid w:val="002A5582"/>
    <w:rsid w:val="002A7E59"/>
    <w:rsid w:val="002B1FB0"/>
    <w:rsid w:val="002B3463"/>
    <w:rsid w:val="002B425F"/>
    <w:rsid w:val="002B5DAE"/>
    <w:rsid w:val="002C0020"/>
    <w:rsid w:val="002C0326"/>
    <w:rsid w:val="002C03C6"/>
    <w:rsid w:val="002C0556"/>
    <w:rsid w:val="002C1390"/>
    <w:rsid w:val="002C14BE"/>
    <w:rsid w:val="002C1995"/>
    <w:rsid w:val="002C1CD2"/>
    <w:rsid w:val="002C1E30"/>
    <w:rsid w:val="002C21FD"/>
    <w:rsid w:val="002C2A29"/>
    <w:rsid w:val="002C3FFD"/>
    <w:rsid w:val="002C49B9"/>
    <w:rsid w:val="002C5550"/>
    <w:rsid w:val="002C63B0"/>
    <w:rsid w:val="002C7798"/>
    <w:rsid w:val="002D0FC2"/>
    <w:rsid w:val="002D1498"/>
    <w:rsid w:val="002D1668"/>
    <w:rsid w:val="002D19BA"/>
    <w:rsid w:val="002D30FC"/>
    <w:rsid w:val="002D48A0"/>
    <w:rsid w:val="002D515D"/>
    <w:rsid w:val="002D5F8D"/>
    <w:rsid w:val="002D7851"/>
    <w:rsid w:val="002E0830"/>
    <w:rsid w:val="002E0B8C"/>
    <w:rsid w:val="002E117A"/>
    <w:rsid w:val="002E2B4C"/>
    <w:rsid w:val="002E31FF"/>
    <w:rsid w:val="002E4E94"/>
    <w:rsid w:val="002F0033"/>
    <w:rsid w:val="002F0977"/>
    <w:rsid w:val="002F288B"/>
    <w:rsid w:val="002F2E08"/>
    <w:rsid w:val="002F331A"/>
    <w:rsid w:val="002F4C0B"/>
    <w:rsid w:val="002F6125"/>
    <w:rsid w:val="002F6141"/>
    <w:rsid w:val="002F6AE7"/>
    <w:rsid w:val="002F7805"/>
    <w:rsid w:val="00301E33"/>
    <w:rsid w:val="003030C6"/>
    <w:rsid w:val="00304720"/>
    <w:rsid w:val="00306031"/>
    <w:rsid w:val="00306B19"/>
    <w:rsid w:val="00312A7B"/>
    <w:rsid w:val="00312ADC"/>
    <w:rsid w:val="00312CC4"/>
    <w:rsid w:val="00313CC8"/>
    <w:rsid w:val="0031403D"/>
    <w:rsid w:val="00314423"/>
    <w:rsid w:val="00316FE5"/>
    <w:rsid w:val="00317842"/>
    <w:rsid w:val="003203D6"/>
    <w:rsid w:val="00321969"/>
    <w:rsid w:val="00321A0A"/>
    <w:rsid w:val="00322C24"/>
    <w:rsid w:val="00322ECB"/>
    <w:rsid w:val="00323D0F"/>
    <w:rsid w:val="003256B6"/>
    <w:rsid w:val="0032625C"/>
    <w:rsid w:val="00327568"/>
    <w:rsid w:val="003327A0"/>
    <w:rsid w:val="00333645"/>
    <w:rsid w:val="00333DCB"/>
    <w:rsid w:val="00335CD8"/>
    <w:rsid w:val="003365B9"/>
    <w:rsid w:val="0034071F"/>
    <w:rsid w:val="003410C1"/>
    <w:rsid w:val="00344F3E"/>
    <w:rsid w:val="0034555A"/>
    <w:rsid w:val="0034646D"/>
    <w:rsid w:val="0034656E"/>
    <w:rsid w:val="00346E81"/>
    <w:rsid w:val="0035102C"/>
    <w:rsid w:val="00351A8B"/>
    <w:rsid w:val="003533B6"/>
    <w:rsid w:val="00353C95"/>
    <w:rsid w:val="00355FF7"/>
    <w:rsid w:val="00356756"/>
    <w:rsid w:val="00360767"/>
    <w:rsid w:val="00360C8F"/>
    <w:rsid w:val="00361C1C"/>
    <w:rsid w:val="00361E4C"/>
    <w:rsid w:val="00363E19"/>
    <w:rsid w:val="00364AFF"/>
    <w:rsid w:val="00365D23"/>
    <w:rsid w:val="00366873"/>
    <w:rsid w:val="003668A8"/>
    <w:rsid w:val="00367EE9"/>
    <w:rsid w:val="003725C4"/>
    <w:rsid w:val="003726B4"/>
    <w:rsid w:val="0037508A"/>
    <w:rsid w:val="00376C8D"/>
    <w:rsid w:val="003820E9"/>
    <w:rsid w:val="00382F28"/>
    <w:rsid w:val="003847FB"/>
    <w:rsid w:val="00385518"/>
    <w:rsid w:val="00385597"/>
    <w:rsid w:val="0038606A"/>
    <w:rsid w:val="003911BA"/>
    <w:rsid w:val="003927F1"/>
    <w:rsid w:val="00392E4C"/>
    <w:rsid w:val="00393658"/>
    <w:rsid w:val="00395E2F"/>
    <w:rsid w:val="00396FAB"/>
    <w:rsid w:val="003977B7"/>
    <w:rsid w:val="003A3198"/>
    <w:rsid w:val="003A3D0E"/>
    <w:rsid w:val="003A46C7"/>
    <w:rsid w:val="003A4D73"/>
    <w:rsid w:val="003A5BF9"/>
    <w:rsid w:val="003A5F7C"/>
    <w:rsid w:val="003A645D"/>
    <w:rsid w:val="003A6877"/>
    <w:rsid w:val="003A6C92"/>
    <w:rsid w:val="003A752E"/>
    <w:rsid w:val="003A7B60"/>
    <w:rsid w:val="003B2FF8"/>
    <w:rsid w:val="003B3262"/>
    <w:rsid w:val="003B5CBF"/>
    <w:rsid w:val="003B5CC5"/>
    <w:rsid w:val="003B7623"/>
    <w:rsid w:val="003B7A23"/>
    <w:rsid w:val="003C033F"/>
    <w:rsid w:val="003C4102"/>
    <w:rsid w:val="003C51A4"/>
    <w:rsid w:val="003C5C38"/>
    <w:rsid w:val="003C65E0"/>
    <w:rsid w:val="003C696B"/>
    <w:rsid w:val="003C6AC9"/>
    <w:rsid w:val="003C7193"/>
    <w:rsid w:val="003C76E7"/>
    <w:rsid w:val="003D45C1"/>
    <w:rsid w:val="003D47EF"/>
    <w:rsid w:val="003D5324"/>
    <w:rsid w:val="003D5399"/>
    <w:rsid w:val="003D5BAF"/>
    <w:rsid w:val="003D5D4D"/>
    <w:rsid w:val="003D6A9E"/>
    <w:rsid w:val="003D6F0B"/>
    <w:rsid w:val="003D7084"/>
    <w:rsid w:val="003E0BB9"/>
    <w:rsid w:val="003E0DC9"/>
    <w:rsid w:val="003E750C"/>
    <w:rsid w:val="003E76AD"/>
    <w:rsid w:val="003E7921"/>
    <w:rsid w:val="003F29DB"/>
    <w:rsid w:val="003F5712"/>
    <w:rsid w:val="003F5840"/>
    <w:rsid w:val="00401B9B"/>
    <w:rsid w:val="0040204C"/>
    <w:rsid w:val="00402655"/>
    <w:rsid w:val="00402FB6"/>
    <w:rsid w:val="00405C1A"/>
    <w:rsid w:val="00405CFA"/>
    <w:rsid w:val="00405FC1"/>
    <w:rsid w:val="00406C41"/>
    <w:rsid w:val="00406CB4"/>
    <w:rsid w:val="00407C34"/>
    <w:rsid w:val="004108BE"/>
    <w:rsid w:val="00410FE4"/>
    <w:rsid w:val="004139E1"/>
    <w:rsid w:val="00413A94"/>
    <w:rsid w:val="0041424B"/>
    <w:rsid w:val="00414E84"/>
    <w:rsid w:val="00415728"/>
    <w:rsid w:val="00415890"/>
    <w:rsid w:val="00415C5F"/>
    <w:rsid w:val="00416717"/>
    <w:rsid w:val="00421674"/>
    <w:rsid w:val="00422AFB"/>
    <w:rsid w:val="004254A3"/>
    <w:rsid w:val="0043097D"/>
    <w:rsid w:val="00432095"/>
    <w:rsid w:val="00434A8D"/>
    <w:rsid w:val="00435F39"/>
    <w:rsid w:val="00436583"/>
    <w:rsid w:val="00440425"/>
    <w:rsid w:val="00440443"/>
    <w:rsid w:val="00440AEE"/>
    <w:rsid w:val="00443714"/>
    <w:rsid w:val="00443A73"/>
    <w:rsid w:val="00446090"/>
    <w:rsid w:val="00447054"/>
    <w:rsid w:val="0044708A"/>
    <w:rsid w:val="004501E0"/>
    <w:rsid w:val="00450E61"/>
    <w:rsid w:val="00451AB8"/>
    <w:rsid w:val="004529D2"/>
    <w:rsid w:val="004545FE"/>
    <w:rsid w:val="00456B7B"/>
    <w:rsid w:val="0045707D"/>
    <w:rsid w:val="004578E4"/>
    <w:rsid w:val="00457C4A"/>
    <w:rsid w:val="00457D10"/>
    <w:rsid w:val="00460BD2"/>
    <w:rsid w:val="0046103E"/>
    <w:rsid w:val="004616AC"/>
    <w:rsid w:val="00463EE7"/>
    <w:rsid w:val="004646CC"/>
    <w:rsid w:val="00464705"/>
    <w:rsid w:val="00464B82"/>
    <w:rsid w:val="00465226"/>
    <w:rsid w:val="00465AF0"/>
    <w:rsid w:val="00466BCC"/>
    <w:rsid w:val="00470C52"/>
    <w:rsid w:val="00472324"/>
    <w:rsid w:val="004728BB"/>
    <w:rsid w:val="0047567A"/>
    <w:rsid w:val="00475F20"/>
    <w:rsid w:val="00477811"/>
    <w:rsid w:val="00477D79"/>
    <w:rsid w:val="00480921"/>
    <w:rsid w:val="0048478D"/>
    <w:rsid w:val="00486AC9"/>
    <w:rsid w:val="004873CA"/>
    <w:rsid w:val="004874D7"/>
    <w:rsid w:val="00487672"/>
    <w:rsid w:val="004907C0"/>
    <w:rsid w:val="0049379B"/>
    <w:rsid w:val="004960E2"/>
    <w:rsid w:val="004974A1"/>
    <w:rsid w:val="00497B4B"/>
    <w:rsid w:val="00497E4E"/>
    <w:rsid w:val="004A00F0"/>
    <w:rsid w:val="004A0D40"/>
    <w:rsid w:val="004A0FD2"/>
    <w:rsid w:val="004A1CA3"/>
    <w:rsid w:val="004A35C6"/>
    <w:rsid w:val="004A4440"/>
    <w:rsid w:val="004A47DC"/>
    <w:rsid w:val="004A582D"/>
    <w:rsid w:val="004A58BB"/>
    <w:rsid w:val="004B117F"/>
    <w:rsid w:val="004B25DD"/>
    <w:rsid w:val="004B6441"/>
    <w:rsid w:val="004B6E28"/>
    <w:rsid w:val="004B70CE"/>
    <w:rsid w:val="004B7777"/>
    <w:rsid w:val="004B7B24"/>
    <w:rsid w:val="004C0220"/>
    <w:rsid w:val="004C07A4"/>
    <w:rsid w:val="004C1F16"/>
    <w:rsid w:val="004C34C0"/>
    <w:rsid w:val="004C3D69"/>
    <w:rsid w:val="004C52DA"/>
    <w:rsid w:val="004D02EF"/>
    <w:rsid w:val="004D1A9B"/>
    <w:rsid w:val="004D1F55"/>
    <w:rsid w:val="004D40A1"/>
    <w:rsid w:val="004D4106"/>
    <w:rsid w:val="004D7887"/>
    <w:rsid w:val="004D79FC"/>
    <w:rsid w:val="004E0D56"/>
    <w:rsid w:val="004E2A5E"/>
    <w:rsid w:val="004E2B09"/>
    <w:rsid w:val="004E3079"/>
    <w:rsid w:val="004E313C"/>
    <w:rsid w:val="004E5358"/>
    <w:rsid w:val="004F04A0"/>
    <w:rsid w:val="004F0F0F"/>
    <w:rsid w:val="004F240E"/>
    <w:rsid w:val="004F31C9"/>
    <w:rsid w:val="004F4653"/>
    <w:rsid w:val="004F5486"/>
    <w:rsid w:val="004F5488"/>
    <w:rsid w:val="004F6EF4"/>
    <w:rsid w:val="004F751F"/>
    <w:rsid w:val="004F7832"/>
    <w:rsid w:val="00501E27"/>
    <w:rsid w:val="005020F0"/>
    <w:rsid w:val="00502D8E"/>
    <w:rsid w:val="00502EBF"/>
    <w:rsid w:val="00503F15"/>
    <w:rsid w:val="00503F2F"/>
    <w:rsid w:val="005044CB"/>
    <w:rsid w:val="00504B6C"/>
    <w:rsid w:val="005058B5"/>
    <w:rsid w:val="005060EC"/>
    <w:rsid w:val="00510102"/>
    <w:rsid w:val="00510557"/>
    <w:rsid w:val="00512028"/>
    <w:rsid w:val="00512E1D"/>
    <w:rsid w:val="00515679"/>
    <w:rsid w:val="00515BAB"/>
    <w:rsid w:val="00516245"/>
    <w:rsid w:val="00516269"/>
    <w:rsid w:val="00517ACE"/>
    <w:rsid w:val="00517AF0"/>
    <w:rsid w:val="00520B9A"/>
    <w:rsid w:val="005218D2"/>
    <w:rsid w:val="0052202C"/>
    <w:rsid w:val="00522570"/>
    <w:rsid w:val="005227F6"/>
    <w:rsid w:val="00523625"/>
    <w:rsid w:val="0052397B"/>
    <w:rsid w:val="00525381"/>
    <w:rsid w:val="00526941"/>
    <w:rsid w:val="00527CD6"/>
    <w:rsid w:val="00531BF0"/>
    <w:rsid w:val="00532B05"/>
    <w:rsid w:val="00533E17"/>
    <w:rsid w:val="00534451"/>
    <w:rsid w:val="00534507"/>
    <w:rsid w:val="00535534"/>
    <w:rsid w:val="00536228"/>
    <w:rsid w:val="00537867"/>
    <w:rsid w:val="00541C73"/>
    <w:rsid w:val="005432F1"/>
    <w:rsid w:val="00546F40"/>
    <w:rsid w:val="0054779F"/>
    <w:rsid w:val="00547B0B"/>
    <w:rsid w:val="00547D24"/>
    <w:rsid w:val="005500AE"/>
    <w:rsid w:val="005504D5"/>
    <w:rsid w:val="00551088"/>
    <w:rsid w:val="005574A4"/>
    <w:rsid w:val="00560417"/>
    <w:rsid w:val="00560D36"/>
    <w:rsid w:val="005619AD"/>
    <w:rsid w:val="00564C7F"/>
    <w:rsid w:val="005657B6"/>
    <w:rsid w:val="00565EF6"/>
    <w:rsid w:val="00577D30"/>
    <w:rsid w:val="00580DAE"/>
    <w:rsid w:val="00582DE7"/>
    <w:rsid w:val="005834A6"/>
    <w:rsid w:val="00583B19"/>
    <w:rsid w:val="00586102"/>
    <w:rsid w:val="00586227"/>
    <w:rsid w:val="0058754E"/>
    <w:rsid w:val="005908D2"/>
    <w:rsid w:val="00593081"/>
    <w:rsid w:val="005941CC"/>
    <w:rsid w:val="0059429F"/>
    <w:rsid w:val="005953FC"/>
    <w:rsid w:val="00595809"/>
    <w:rsid w:val="005962F5"/>
    <w:rsid w:val="005977F8"/>
    <w:rsid w:val="00597E8F"/>
    <w:rsid w:val="00597E9D"/>
    <w:rsid w:val="005A2A39"/>
    <w:rsid w:val="005A406A"/>
    <w:rsid w:val="005A50CC"/>
    <w:rsid w:val="005A5CF5"/>
    <w:rsid w:val="005A6041"/>
    <w:rsid w:val="005A7FA4"/>
    <w:rsid w:val="005B03FC"/>
    <w:rsid w:val="005B1E39"/>
    <w:rsid w:val="005B2EAC"/>
    <w:rsid w:val="005B2F60"/>
    <w:rsid w:val="005B3B2A"/>
    <w:rsid w:val="005C3130"/>
    <w:rsid w:val="005C32A1"/>
    <w:rsid w:val="005C578B"/>
    <w:rsid w:val="005C58A2"/>
    <w:rsid w:val="005C6AB1"/>
    <w:rsid w:val="005D0432"/>
    <w:rsid w:val="005D0465"/>
    <w:rsid w:val="005D0BCD"/>
    <w:rsid w:val="005D1D5C"/>
    <w:rsid w:val="005D1D93"/>
    <w:rsid w:val="005D6C60"/>
    <w:rsid w:val="005E0B2C"/>
    <w:rsid w:val="005E3E9C"/>
    <w:rsid w:val="005E6C78"/>
    <w:rsid w:val="005E7317"/>
    <w:rsid w:val="005E7BD5"/>
    <w:rsid w:val="005F289D"/>
    <w:rsid w:val="005F65AB"/>
    <w:rsid w:val="005F7559"/>
    <w:rsid w:val="00602666"/>
    <w:rsid w:val="00602B2A"/>
    <w:rsid w:val="00603D0A"/>
    <w:rsid w:val="00605ACC"/>
    <w:rsid w:val="00607E9C"/>
    <w:rsid w:val="00610570"/>
    <w:rsid w:val="006108B7"/>
    <w:rsid w:val="00612784"/>
    <w:rsid w:val="00613CCE"/>
    <w:rsid w:val="00613FB1"/>
    <w:rsid w:val="0061651F"/>
    <w:rsid w:val="00617BC4"/>
    <w:rsid w:val="0062243F"/>
    <w:rsid w:val="006230FB"/>
    <w:rsid w:val="006273F9"/>
    <w:rsid w:val="00627507"/>
    <w:rsid w:val="0062756E"/>
    <w:rsid w:val="00630853"/>
    <w:rsid w:val="00630CB7"/>
    <w:rsid w:val="0063137D"/>
    <w:rsid w:val="00631876"/>
    <w:rsid w:val="00634F5C"/>
    <w:rsid w:val="00635B4D"/>
    <w:rsid w:val="00635EA8"/>
    <w:rsid w:val="00637309"/>
    <w:rsid w:val="0063796E"/>
    <w:rsid w:val="0064173A"/>
    <w:rsid w:val="0064276F"/>
    <w:rsid w:val="00643789"/>
    <w:rsid w:val="0064420D"/>
    <w:rsid w:val="00645570"/>
    <w:rsid w:val="00647872"/>
    <w:rsid w:val="006516AF"/>
    <w:rsid w:val="006520FE"/>
    <w:rsid w:val="00652FDF"/>
    <w:rsid w:val="006538A0"/>
    <w:rsid w:val="00654E2E"/>
    <w:rsid w:val="006566B1"/>
    <w:rsid w:val="00656864"/>
    <w:rsid w:val="0065761C"/>
    <w:rsid w:val="00661CD0"/>
    <w:rsid w:val="0066368D"/>
    <w:rsid w:val="00663868"/>
    <w:rsid w:val="006643DB"/>
    <w:rsid w:val="0066572C"/>
    <w:rsid w:val="00667471"/>
    <w:rsid w:val="006700E6"/>
    <w:rsid w:val="00671468"/>
    <w:rsid w:val="0067380B"/>
    <w:rsid w:val="006745F5"/>
    <w:rsid w:val="00677D11"/>
    <w:rsid w:val="00680954"/>
    <w:rsid w:val="0068391D"/>
    <w:rsid w:val="006855D5"/>
    <w:rsid w:val="00685987"/>
    <w:rsid w:val="006865D9"/>
    <w:rsid w:val="00686DD8"/>
    <w:rsid w:val="00693184"/>
    <w:rsid w:val="00693553"/>
    <w:rsid w:val="006945B6"/>
    <w:rsid w:val="00694892"/>
    <w:rsid w:val="00694D61"/>
    <w:rsid w:val="006961D0"/>
    <w:rsid w:val="006A022A"/>
    <w:rsid w:val="006A0FD2"/>
    <w:rsid w:val="006A246D"/>
    <w:rsid w:val="006A2EA6"/>
    <w:rsid w:val="006A5314"/>
    <w:rsid w:val="006A547E"/>
    <w:rsid w:val="006A5707"/>
    <w:rsid w:val="006A586B"/>
    <w:rsid w:val="006A6B77"/>
    <w:rsid w:val="006B0145"/>
    <w:rsid w:val="006B0347"/>
    <w:rsid w:val="006B1EF1"/>
    <w:rsid w:val="006B4B66"/>
    <w:rsid w:val="006B6505"/>
    <w:rsid w:val="006B65A0"/>
    <w:rsid w:val="006B69C9"/>
    <w:rsid w:val="006B749B"/>
    <w:rsid w:val="006B7820"/>
    <w:rsid w:val="006C0588"/>
    <w:rsid w:val="006C0D6D"/>
    <w:rsid w:val="006C1C18"/>
    <w:rsid w:val="006C3146"/>
    <w:rsid w:val="006C3A64"/>
    <w:rsid w:val="006C4127"/>
    <w:rsid w:val="006C5388"/>
    <w:rsid w:val="006C630E"/>
    <w:rsid w:val="006C76F9"/>
    <w:rsid w:val="006D0621"/>
    <w:rsid w:val="006D1106"/>
    <w:rsid w:val="006D1551"/>
    <w:rsid w:val="006D189F"/>
    <w:rsid w:val="006D1D12"/>
    <w:rsid w:val="006D26DE"/>
    <w:rsid w:val="006D5F06"/>
    <w:rsid w:val="006D68E1"/>
    <w:rsid w:val="006D68E3"/>
    <w:rsid w:val="006D7D75"/>
    <w:rsid w:val="006E0C9C"/>
    <w:rsid w:val="006E19B3"/>
    <w:rsid w:val="006E1E0A"/>
    <w:rsid w:val="006E1F90"/>
    <w:rsid w:val="006E3F0C"/>
    <w:rsid w:val="006E4944"/>
    <w:rsid w:val="006E6571"/>
    <w:rsid w:val="006E6869"/>
    <w:rsid w:val="006E7C65"/>
    <w:rsid w:val="006F0612"/>
    <w:rsid w:val="006F12C9"/>
    <w:rsid w:val="006F2C66"/>
    <w:rsid w:val="006F35A9"/>
    <w:rsid w:val="006F590E"/>
    <w:rsid w:val="00704017"/>
    <w:rsid w:val="00704FF5"/>
    <w:rsid w:val="007052C0"/>
    <w:rsid w:val="007067FA"/>
    <w:rsid w:val="0070694A"/>
    <w:rsid w:val="00707A4D"/>
    <w:rsid w:val="00707FE7"/>
    <w:rsid w:val="007128E8"/>
    <w:rsid w:val="007147F6"/>
    <w:rsid w:val="0071610A"/>
    <w:rsid w:val="007177AB"/>
    <w:rsid w:val="00720133"/>
    <w:rsid w:val="007220F0"/>
    <w:rsid w:val="007226FA"/>
    <w:rsid w:val="00723396"/>
    <w:rsid w:val="007242CF"/>
    <w:rsid w:val="00724B73"/>
    <w:rsid w:val="0072561B"/>
    <w:rsid w:val="00726BB1"/>
    <w:rsid w:val="0073043B"/>
    <w:rsid w:val="007305D4"/>
    <w:rsid w:val="00730A67"/>
    <w:rsid w:val="00731587"/>
    <w:rsid w:val="00732346"/>
    <w:rsid w:val="00732401"/>
    <w:rsid w:val="00732BCB"/>
    <w:rsid w:val="00733E0F"/>
    <w:rsid w:val="007341CE"/>
    <w:rsid w:val="007342BE"/>
    <w:rsid w:val="0073469A"/>
    <w:rsid w:val="0073623A"/>
    <w:rsid w:val="00736BA2"/>
    <w:rsid w:val="0074017F"/>
    <w:rsid w:val="00741867"/>
    <w:rsid w:val="00741E74"/>
    <w:rsid w:val="00742DF1"/>
    <w:rsid w:val="00743048"/>
    <w:rsid w:val="00744AC0"/>
    <w:rsid w:val="0074616F"/>
    <w:rsid w:val="007462C0"/>
    <w:rsid w:val="00747763"/>
    <w:rsid w:val="00747B44"/>
    <w:rsid w:val="00750A62"/>
    <w:rsid w:val="00753DE1"/>
    <w:rsid w:val="00753F32"/>
    <w:rsid w:val="00754076"/>
    <w:rsid w:val="00755F13"/>
    <w:rsid w:val="00760084"/>
    <w:rsid w:val="007612BF"/>
    <w:rsid w:val="00763BE6"/>
    <w:rsid w:val="00764032"/>
    <w:rsid w:val="00764037"/>
    <w:rsid w:val="00764219"/>
    <w:rsid w:val="00764BB0"/>
    <w:rsid w:val="007651DA"/>
    <w:rsid w:val="00767083"/>
    <w:rsid w:val="00772864"/>
    <w:rsid w:val="00772B55"/>
    <w:rsid w:val="0077463C"/>
    <w:rsid w:val="00774D84"/>
    <w:rsid w:val="00775E69"/>
    <w:rsid w:val="007813F6"/>
    <w:rsid w:val="00782E8B"/>
    <w:rsid w:val="007839BF"/>
    <w:rsid w:val="00785B2A"/>
    <w:rsid w:val="00790B74"/>
    <w:rsid w:val="00790D73"/>
    <w:rsid w:val="007933F4"/>
    <w:rsid w:val="00793BDE"/>
    <w:rsid w:val="00794A00"/>
    <w:rsid w:val="00794A4B"/>
    <w:rsid w:val="007951A2"/>
    <w:rsid w:val="00795CA6"/>
    <w:rsid w:val="007962D6"/>
    <w:rsid w:val="00796679"/>
    <w:rsid w:val="00797EF6"/>
    <w:rsid w:val="007A035C"/>
    <w:rsid w:val="007A09FA"/>
    <w:rsid w:val="007A1DF9"/>
    <w:rsid w:val="007A4616"/>
    <w:rsid w:val="007A462F"/>
    <w:rsid w:val="007A7097"/>
    <w:rsid w:val="007A7163"/>
    <w:rsid w:val="007A718C"/>
    <w:rsid w:val="007B0119"/>
    <w:rsid w:val="007B0597"/>
    <w:rsid w:val="007B1D2A"/>
    <w:rsid w:val="007B245E"/>
    <w:rsid w:val="007B528A"/>
    <w:rsid w:val="007B5EF5"/>
    <w:rsid w:val="007B6813"/>
    <w:rsid w:val="007B6B53"/>
    <w:rsid w:val="007B7B57"/>
    <w:rsid w:val="007C0663"/>
    <w:rsid w:val="007C0E40"/>
    <w:rsid w:val="007C170E"/>
    <w:rsid w:val="007C1CA2"/>
    <w:rsid w:val="007C2867"/>
    <w:rsid w:val="007C428A"/>
    <w:rsid w:val="007C50F3"/>
    <w:rsid w:val="007C61E3"/>
    <w:rsid w:val="007C6DBD"/>
    <w:rsid w:val="007C737D"/>
    <w:rsid w:val="007D3FEA"/>
    <w:rsid w:val="007D424B"/>
    <w:rsid w:val="007D753B"/>
    <w:rsid w:val="007E2051"/>
    <w:rsid w:val="007E41C4"/>
    <w:rsid w:val="007E4409"/>
    <w:rsid w:val="007E54C4"/>
    <w:rsid w:val="007E7291"/>
    <w:rsid w:val="007E7C8E"/>
    <w:rsid w:val="007E7E05"/>
    <w:rsid w:val="007F0C41"/>
    <w:rsid w:val="007F1347"/>
    <w:rsid w:val="007F1F18"/>
    <w:rsid w:val="007F34CE"/>
    <w:rsid w:val="007F36BB"/>
    <w:rsid w:val="007F5090"/>
    <w:rsid w:val="007F689E"/>
    <w:rsid w:val="008008B6"/>
    <w:rsid w:val="00800A31"/>
    <w:rsid w:val="00800AD5"/>
    <w:rsid w:val="00801AE3"/>
    <w:rsid w:val="0080259C"/>
    <w:rsid w:val="00803D3C"/>
    <w:rsid w:val="00806E50"/>
    <w:rsid w:val="00807B96"/>
    <w:rsid w:val="008118A1"/>
    <w:rsid w:val="008135F3"/>
    <w:rsid w:val="00813A9F"/>
    <w:rsid w:val="00814111"/>
    <w:rsid w:val="00817188"/>
    <w:rsid w:val="00822716"/>
    <w:rsid w:val="008234EF"/>
    <w:rsid w:val="008238B0"/>
    <w:rsid w:val="00824775"/>
    <w:rsid w:val="00825A0F"/>
    <w:rsid w:val="008269C5"/>
    <w:rsid w:val="00826B63"/>
    <w:rsid w:val="00827D0F"/>
    <w:rsid w:val="0083082E"/>
    <w:rsid w:val="00830D64"/>
    <w:rsid w:val="00830FA3"/>
    <w:rsid w:val="0083202B"/>
    <w:rsid w:val="008320D6"/>
    <w:rsid w:val="00832986"/>
    <w:rsid w:val="00832E2F"/>
    <w:rsid w:val="00833307"/>
    <w:rsid w:val="0083398E"/>
    <w:rsid w:val="008339CC"/>
    <w:rsid w:val="008360A3"/>
    <w:rsid w:val="00841D31"/>
    <w:rsid w:val="00841D6A"/>
    <w:rsid w:val="008431C1"/>
    <w:rsid w:val="00843BC1"/>
    <w:rsid w:val="008445B6"/>
    <w:rsid w:val="0084536D"/>
    <w:rsid w:val="00847427"/>
    <w:rsid w:val="008477B0"/>
    <w:rsid w:val="00847B20"/>
    <w:rsid w:val="00851722"/>
    <w:rsid w:val="00851B09"/>
    <w:rsid w:val="00851B24"/>
    <w:rsid w:val="00851D61"/>
    <w:rsid w:val="008530F4"/>
    <w:rsid w:val="0085328E"/>
    <w:rsid w:val="00854779"/>
    <w:rsid w:val="00854BE3"/>
    <w:rsid w:val="00854BFF"/>
    <w:rsid w:val="00857B9A"/>
    <w:rsid w:val="008602AE"/>
    <w:rsid w:val="008604EE"/>
    <w:rsid w:val="00860B35"/>
    <w:rsid w:val="00862721"/>
    <w:rsid w:val="00862BF3"/>
    <w:rsid w:val="00862EE3"/>
    <w:rsid w:val="00864780"/>
    <w:rsid w:val="008662A2"/>
    <w:rsid w:val="008674D9"/>
    <w:rsid w:val="008701F7"/>
    <w:rsid w:val="00870F74"/>
    <w:rsid w:val="008716CB"/>
    <w:rsid w:val="00875C02"/>
    <w:rsid w:val="0087733C"/>
    <w:rsid w:val="0088530B"/>
    <w:rsid w:val="00885C31"/>
    <w:rsid w:val="0088742D"/>
    <w:rsid w:val="00887A78"/>
    <w:rsid w:val="008903BA"/>
    <w:rsid w:val="00890FAF"/>
    <w:rsid w:val="0089264D"/>
    <w:rsid w:val="00893898"/>
    <w:rsid w:val="00893C71"/>
    <w:rsid w:val="008940AD"/>
    <w:rsid w:val="00894886"/>
    <w:rsid w:val="00894F45"/>
    <w:rsid w:val="008A0BF5"/>
    <w:rsid w:val="008A0F8C"/>
    <w:rsid w:val="008A2AF9"/>
    <w:rsid w:val="008A52C3"/>
    <w:rsid w:val="008A6D32"/>
    <w:rsid w:val="008A6F02"/>
    <w:rsid w:val="008B18D5"/>
    <w:rsid w:val="008B2AE1"/>
    <w:rsid w:val="008C0F17"/>
    <w:rsid w:val="008C200E"/>
    <w:rsid w:val="008C3B96"/>
    <w:rsid w:val="008C4E48"/>
    <w:rsid w:val="008C70C9"/>
    <w:rsid w:val="008C73F8"/>
    <w:rsid w:val="008D4521"/>
    <w:rsid w:val="008D6276"/>
    <w:rsid w:val="008E02B1"/>
    <w:rsid w:val="008E162C"/>
    <w:rsid w:val="008E2756"/>
    <w:rsid w:val="008E3683"/>
    <w:rsid w:val="008E5D5D"/>
    <w:rsid w:val="008E62F4"/>
    <w:rsid w:val="008E6B05"/>
    <w:rsid w:val="008E7C79"/>
    <w:rsid w:val="008F0EDE"/>
    <w:rsid w:val="008F19B3"/>
    <w:rsid w:val="008F1EB6"/>
    <w:rsid w:val="008F5520"/>
    <w:rsid w:val="008F6DF3"/>
    <w:rsid w:val="00903859"/>
    <w:rsid w:val="00903EA8"/>
    <w:rsid w:val="009046DB"/>
    <w:rsid w:val="00904F4E"/>
    <w:rsid w:val="00907312"/>
    <w:rsid w:val="00907745"/>
    <w:rsid w:val="00910CD1"/>
    <w:rsid w:val="00910E34"/>
    <w:rsid w:val="009127F0"/>
    <w:rsid w:val="00912E06"/>
    <w:rsid w:val="0091361B"/>
    <w:rsid w:val="00913CCE"/>
    <w:rsid w:val="00913F1E"/>
    <w:rsid w:val="00914E79"/>
    <w:rsid w:val="009215D5"/>
    <w:rsid w:val="00921DB4"/>
    <w:rsid w:val="00922312"/>
    <w:rsid w:val="00922EF5"/>
    <w:rsid w:val="00923041"/>
    <w:rsid w:val="009234D5"/>
    <w:rsid w:val="00923CB6"/>
    <w:rsid w:val="009261CC"/>
    <w:rsid w:val="00926D02"/>
    <w:rsid w:val="00927B7D"/>
    <w:rsid w:val="00930663"/>
    <w:rsid w:val="009308F4"/>
    <w:rsid w:val="00932209"/>
    <w:rsid w:val="0093266F"/>
    <w:rsid w:val="00932D7C"/>
    <w:rsid w:val="0093328F"/>
    <w:rsid w:val="00934761"/>
    <w:rsid w:val="00937913"/>
    <w:rsid w:val="00940219"/>
    <w:rsid w:val="0094207D"/>
    <w:rsid w:val="009420F3"/>
    <w:rsid w:val="009423B2"/>
    <w:rsid w:val="00944EC6"/>
    <w:rsid w:val="00946E1F"/>
    <w:rsid w:val="00947B36"/>
    <w:rsid w:val="00950288"/>
    <w:rsid w:val="0095150A"/>
    <w:rsid w:val="0095449F"/>
    <w:rsid w:val="009549D3"/>
    <w:rsid w:val="00954BF8"/>
    <w:rsid w:val="00955382"/>
    <w:rsid w:val="00955E51"/>
    <w:rsid w:val="00956067"/>
    <w:rsid w:val="00957161"/>
    <w:rsid w:val="009614AB"/>
    <w:rsid w:val="009632A8"/>
    <w:rsid w:val="009641F2"/>
    <w:rsid w:val="00964A46"/>
    <w:rsid w:val="009655BB"/>
    <w:rsid w:val="009703D6"/>
    <w:rsid w:val="00974187"/>
    <w:rsid w:val="0097664D"/>
    <w:rsid w:val="009766B7"/>
    <w:rsid w:val="00977DDD"/>
    <w:rsid w:val="009823CE"/>
    <w:rsid w:val="00982B85"/>
    <w:rsid w:val="00983246"/>
    <w:rsid w:val="00985CB8"/>
    <w:rsid w:val="00991326"/>
    <w:rsid w:val="00991A29"/>
    <w:rsid w:val="00991F3F"/>
    <w:rsid w:val="009931C6"/>
    <w:rsid w:val="009953CB"/>
    <w:rsid w:val="00996CA6"/>
    <w:rsid w:val="009A0A32"/>
    <w:rsid w:val="009A1335"/>
    <w:rsid w:val="009A1390"/>
    <w:rsid w:val="009A149C"/>
    <w:rsid w:val="009A5845"/>
    <w:rsid w:val="009A728B"/>
    <w:rsid w:val="009B0728"/>
    <w:rsid w:val="009B0C43"/>
    <w:rsid w:val="009B4765"/>
    <w:rsid w:val="009B4F37"/>
    <w:rsid w:val="009B552A"/>
    <w:rsid w:val="009B59CA"/>
    <w:rsid w:val="009B5DBE"/>
    <w:rsid w:val="009B729B"/>
    <w:rsid w:val="009C05BF"/>
    <w:rsid w:val="009C2532"/>
    <w:rsid w:val="009C3830"/>
    <w:rsid w:val="009C6C96"/>
    <w:rsid w:val="009C7B03"/>
    <w:rsid w:val="009C7FC0"/>
    <w:rsid w:val="009D0E27"/>
    <w:rsid w:val="009D1DED"/>
    <w:rsid w:val="009D3BEC"/>
    <w:rsid w:val="009D5F99"/>
    <w:rsid w:val="009D6165"/>
    <w:rsid w:val="009D623E"/>
    <w:rsid w:val="009E0088"/>
    <w:rsid w:val="009E0191"/>
    <w:rsid w:val="009E232E"/>
    <w:rsid w:val="009E4249"/>
    <w:rsid w:val="009E46AA"/>
    <w:rsid w:val="009E46DD"/>
    <w:rsid w:val="009E4B1F"/>
    <w:rsid w:val="009E679A"/>
    <w:rsid w:val="009E6825"/>
    <w:rsid w:val="009E6972"/>
    <w:rsid w:val="009E6B72"/>
    <w:rsid w:val="009F0079"/>
    <w:rsid w:val="009F030E"/>
    <w:rsid w:val="009F341E"/>
    <w:rsid w:val="009F37FD"/>
    <w:rsid w:val="00A00607"/>
    <w:rsid w:val="00A01002"/>
    <w:rsid w:val="00A020FF"/>
    <w:rsid w:val="00A02315"/>
    <w:rsid w:val="00A026A6"/>
    <w:rsid w:val="00A0362E"/>
    <w:rsid w:val="00A04FCA"/>
    <w:rsid w:val="00A07DC8"/>
    <w:rsid w:val="00A10AC7"/>
    <w:rsid w:val="00A10E41"/>
    <w:rsid w:val="00A1248B"/>
    <w:rsid w:val="00A126E7"/>
    <w:rsid w:val="00A13420"/>
    <w:rsid w:val="00A141B3"/>
    <w:rsid w:val="00A144B5"/>
    <w:rsid w:val="00A151F0"/>
    <w:rsid w:val="00A166DA"/>
    <w:rsid w:val="00A204C6"/>
    <w:rsid w:val="00A21AB1"/>
    <w:rsid w:val="00A224BA"/>
    <w:rsid w:val="00A234FF"/>
    <w:rsid w:val="00A23A8C"/>
    <w:rsid w:val="00A2557A"/>
    <w:rsid w:val="00A27E26"/>
    <w:rsid w:val="00A3070F"/>
    <w:rsid w:val="00A318DF"/>
    <w:rsid w:val="00A34BCF"/>
    <w:rsid w:val="00A34BDF"/>
    <w:rsid w:val="00A37826"/>
    <w:rsid w:val="00A41736"/>
    <w:rsid w:val="00A47C9F"/>
    <w:rsid w:val="00A50073"/>
    <w:rsid w:val="00A5298C"/>
    <w:rsid w:val="00A546E4"/>
    <w:rsid w:val="00A55E46"/>
    <w:rsid w:val="00A574DD"/>
    <w:rsid w:val="00A57950"/>
    <w:rsid w:val="00A57C46"/>
    <w:rsid w:val="00A60421"/>
    <w:rsid w:val="00A60709"/>
    <w:rsid w:val="00A60DFD"/>
    <w:rsid w:val="00A61A79"/>
    <w:rsid w:val="00A63112"/>
    <w:rsid w:val="00A6366F"/>
    <w:rsid w:val="00A637B8"/>
    <w:rsid w:val="00A63992"/>
    <w:rsid w:val="00A65744"/>
    <w:rsid w:val="00A658E5"/>
    <w:rsid w:val="00A6674B"/>
    <w:rsid w:val="00A674A4"/>
    <w:rsid w:val="00A678EC"/>
    <w:rsid w:val="00A67CB9"/>
    <w:rsid w:val="00A70D1C"/>
    <w:rsid w:val="00A71080"/>
    <w:rsid w:val="00A72CA1"/>
    <w:rsid w:val="00A72F92"/>
    <w:rsid w:val="00A741C7"/>
    <w:rsid w:val="00A75014"/>
    <w:rsid w:val="00A765B0"/>
    <w:rsid w:val="00A776E9"/>
    <w:rsid w:val="00A77762"/>
    <w:rsid w:val="00A77CDF"/>
    <w:rsid w:val="00A77F65"/>
    <w:rsid w:val="00A8007F"/>
    <w:rsid w:val="00A820F0"/>
    <w:rsid w:val="00A83090"/>
    <w:rsid w:val="00A84E73"/>
    <w:rsid w:val="00A87ED1"/>
    <w:rsid w:val="00A904A1"/>
    <w:rsid w:val="00A922A4"/>
    <w:rsid w:val="00A92FC8"/>
    <w:rsid w:val="00A936C2"/>
    <w:rsid w:val="00A93CD1"/>
    <w:rsid w:val="00A95023"/>
    <w:rsid w:val="00A970B9"/>
    <w:rsid w:val="00AA02EF"/>
    <w:rsid w:val="00AA0B25"/>
    <w:rsid w:val="00AA2380"/>
    <w:rsid w:val="00AA315A"/>
    <w:rsid w:val="00AA378E"/>
    <w:rsid w:val="00AB0681"/>
    <w:rsid w:val="00AB0F69"/>
    <w:rsid w:val="00AB1BFE"/>
    <w:rsid w:val="00AB3C52"/>
    <w:rsid w:val="00AB5D08"/>
    <w:rsid w:val="00AB5FA6"/>
    <w:rsid w:val="00AC0660"/>
    <w:rsid w:val="00AC0927"/>
    <w:rsid w:val="00AC11E1"/>
    <w:rsid w:val="00AC1969"/>
    <w:rsid w:val="00AC1CA4"/>
    <w:rsid w:val="00AC1F4B"/>
    <w:rsid w:val="00AC5487"/>
    <w:rsid w:val="00AC65BD"/>
    <w:rsid w:val="00AC6C96"/>
    <w:rsid w:val="00AD231D"/>
    <w:rsid w:val="00AD37EB"/>
    <w:rsid w:val="00AD4221"/>
    <w:rsid w:val="00AD4AD8"/>
    <w:rsid w:val="00AD5F14"/>
    <w:rsid w:val="00AD64BD"/>
    <w:rsid w:val="00AD6EEC"/>
    <w:rsid w:val="00AD7104"/>
    <w:rsid w:val="00AD77ED"/>
    <w:rsid w:val="00AE137E"/>
    <w:rsid w:val="00AE2874"/>
    <w:rsid w:val="00AE319E"/>
    <w:rsid w:val="00AE5031"/>
    <w:rsid w:val="00AE561C"/>
    <w:rsid w:val="00AE5A53"/>
    <w:rsid w:val="00AE602A"/>
    <w:rsid w:val="00AE67B8"/>
    <w:rsid w:val="00AF0BDC"/>
    <w:rsid w:val="00AF1BF5"/>
    <w:rsid w:val="00AF2263"/>
    <w:rsid w:val="00AF2A48"/>
    <w:rsid w:val="00AF5469"/>
    <w:rsid w:val="00AF5B92"/>
    <w:rsid w:val="00AF60D2"/>
    <w:rsid w:val="00B027F0"/>
    <w:rsid w:val="00B03CCF"/>
    <w:rsid w:val="00B042A9"/>
    <w:rsid w:val="00B05C65"/>
    <w:rsid w:val="00B062C1"/>
    <w:rsid w:val="00B065F3"/>
    <w:rsid w:val="00B1156D"/>
    <w:rsid w:val="00B13502"/>
    <w:rsid w:val="00B13B49"/>
    <w:rsid w:val="00B15645"/>
    <w:rsid w:val="00B17916"/>
    <w:rsid w:val="00B20B3C"/>
    <w:rsid w:val="00B21262"/>
    <w:rsid w:val="00B2206C"/>
    <w:rsid w:val="00B22E9B"/>
    <w:rsid w:val="00B23CF6"/>
    <w:rsid w:val="00B248CA"/>
    <w:rsid w:val="00B26514"/>
    <w:rsid w:val="00B26BD8"/>
    <w:rsid w:val="00B30134"/>
    <w:rsid w:val="00B30A2C"/>
    <w:rsid w:val="00B31708"/>
    <w:rsid w:val="00B31FAA"/>
    <w:rsid w:val="00B345A5"/>
    <w:rsid w:val="00B34AD2"/>
    <w:rsid w:val="00B35C43"/>
    <w:rsid w:val="00B36E88"/>
    <w:rsid w:val="00B37AC5"/>
    <w:rsid w:val="00B4234B"/>
    <w:rsid w:val="00B42762"/>
    <w:rsid w:val="00B43FC6"/>
    <w:rsid w:val="00B44AC2"/>
    <w:rsid w:val="00B4584C"/>
    <w:rsid w:val="00B463C4"/>
    <w:rsid w:val="00B47078"/>
    <w:rsid w:val="00B507D7"/>
    <w:rsid w:val="00B52774"/>
    <w:rsid w:val="00B5342A"/>
    <w:rsid w:val="00B5420C"/>
    <w:rsid w:val="00B55C71"/>
    <w:rsid w:val="00B56667"/>
    <w:rsid w:val="00B61D57"/>
    <w:rsid w:val="00B6319A"/>
    <w:rsid w:val="00B6364D"/>
    <w:rsid w:val="00B6454A"/>
    <w:rsid w:val="00B64C02"/>
    <w:rsid w:val="00B658BA"/>
    <w:rsid w:val="00B6721F"/>
    <w:rsid w:val="00B677BD"/>
    <w:rsid w:val="00B67CEE"/>
    <w:rsid w:val="00B730BB"/>
    <w:rsid w:val="00B742BC"/>
    <w:rsid w:val="00B742F8"/>
    <w:rsid w:val="00B74C56"/>
    <w:rsid w:val="00B750C8"/>
    <w:rsid w:val="00B8046E"/>
    <w:rsid w:val="00B809D9"/>
    <w:rsid w:val="00B80DCD"/>
    <w:rsid w:val="00B81186"/>
    <w:rsid w:val="00B816F4"/>
    <w:rsid w:val="00B82301"/>
    <w:rsid w:val="00B82C09"/>
    <w:rsid w:val="00B862AA"/>
    <w:rsid w:val="00B8671F"/>
    <w:rsid w:val="00B868E7"/>
    <w:rsid w:val="00B87EFD"/>
    <w:rsid w:val="00B90E03"/>
    <w:rsid w:val="00B9424C"/>
    <w:rsid w:val="00B94C01"/>
    <w:rsid w:val="00B97464"/>
    <w:rsid w:val="00BA088B"/>
    <w:rsid w:val="00BA596B"/>
    <w:rsid w:val="00BA5E97"/>
    <w:rsid w:val="00BA61CF"/>
    <w:rsid w:val="00BB2735"/>
    <w:rsid w:val="00BB2F14"/>
    <w:rsid w:val="00BB6043"/>
    <w:rsid w:val="00BB6FD2"/>
    <w:rsid w:val="00BB7749"/>
    <w:rsid w:val="00BC01D4"/>
    <w:rsid w:val="00BC0602"/>
    <w:rsid w:val="00BC5734"/>
    <w:rsid w:val="00BC598A"/>
    <w:rsid w:val="00BC6331"/>
    <w:rsid w:val="00BC6762"/>
    <w:rsid w:val="00BD071A"/>
    <w:rsid w:val="00BD0E84"/>
    <w:rsid w:val="00BD14C8"/>
    <w:rsid w:val="00BD1B65"/>
    <w:rsid w:val="00BD2991"/>
    <w:rsid w:val="00BD30FE"/>
    <w:rsid w:val="00BE1E71"/>
    <w:rsid w:val="00BE3D3C"/>
    <w:rsid w:val="00BE43C3"/>
    <w:rsid w:val="00BE58E8"/>
    <w:rsid w:val="00BE5F99"/>
    <w:rsid w:val="00BE6DE5"/>
    <w:rsid w:val="00BE73D4"/>
    <w:rsid w:val="00BE7E1A"/>
    <w:rsid w:val="00BE7E93"/>
    <w:rsid w:val="00BF268F"/>
    <w:rsid w:val="00BF4126"/>
    <w:rsid w:val="00BF58F4"/>
    <w:rsid w:val="00BF79AF"/>
    <w:rsid w:val="00C001B2"/>
    <w:rsid w:val="00C0147A"/>
    <w:rsid w:val="00C034A9"/>
    <w:rsid w:val="00C07B96"/>
    <w:rsid w:val="00C104CA"/>
    <w:rsid w:val="00C10C54"/>
    <w:rsid w:val="00C1124D"/>
    <w:rsid w:val="00C115D4"/>
    <w:rsid w:val="00C11879"/>
    <w:rsid w:val="00C125CC"/>
    <w:rsid w:val="00C13CAC"/>
    <w:rsid w:val="00C15A54"/>
    <w:rsid w:val="00C15B9C"/>
    <w:rsid w:val="00C163C9"/>
    <w:rsid w:val="00C165F9"/>
    <w:rsid w:val="00C16CD1"/>
    <w:rsid w:val="00C16EF8"/>
    <w:rsid w:val="00C233F8"/>
    <w:rsid w:val="00C24210"/>
    <w:rsid w:val="00C2435D"/>
    <w:rsid w:val="00C24FAB"/>
    <w:rsid w:val="00C250C8"/>
    <w:rsid w:val="00C25439"/>
    <w:rsid w:val="00C25B4E"/>
    <w:rsid w:val="00C264B1"/>
    <w:rsid w:val="00C30CDD"/>
    <w:rsid w:val="00C321BA"/>
    <w:rsid w:val="00C32493"/>
    <w:rsid w:val="00C34E66"/>
    <w:rsid w:val="00C35031"/>
    <w:rsid w:val="00C354CF"/>
    <w:rsid w:val="00C36AD6"/>
    <w:rsid w:val="00C413A8"/>
    <w:rsid w:val="00C415E0"/>
    <w:rsid w:val="00C41AA3"/>
    <w:rsid w:val="00C439BA"/>
    <w:rsid w:val="00C43A0A"/>
    <w:rsid w:val="00C43ADE"/>
    <w:rsid w:val="00C44974"/>
    <w:rsid w:val="00C449D2"/>
    <w:rsid w:val="00C464DF"/>
    <w:rsid w:val="00C46F05"/>
    <w:rsid w:val="00C50E3C"/>
    <w:rsid w:val="00C526F1"/>
    <w:rsid w:val="00C536D4"/>
    <w:rsid w:val="00C53897"/>
    <w:rsid w:val="00C5547D"/>
    <w:rsid w:val="00C567F4"/>
    <w:rsid w:val="00C56E63"/>
    <w:rsid w:val="00C57706"/>
    <w:rsid w:val="00C57C7E"/>
    <w:rsid w:val="00C60EC9"/>
    <w:rsid w:val="00C6117B"/>
    <w:rsid w:val="00C638D3"/>
    <w:rsid w:val="00C63E9A"/>
    <w:rsid w:val="00C66233"/>
    <w:rsid w:val="00C664FE"/>
    <w:rsid w:val="00C6723A"/>
    <w:rsid w:val="00C70150"/>
    <w:rsid w:val="00C7026F"/>
    <w:rsid w:val="00C703D6"/>
    <w:rsid w:val="00C70975"/>
    <w:rsid w:val="00C70EC5"/>
    <w:rsid w:val="00C72DD8"/>
    <w:rsid w:val="00C737AB"/>
    <w:rsid w:val="00C7409A"/>
    <w:rsid w:val="00C74381"/>
    <w:rsid w:val="00C756BE"/>
    <w:rsid w:val="00C75A0C"/>
    <w:rsid w:val="00C75D8A"/>
    <w:rsid w:val="00C805CC"/>
    <w:rsid w:val="00C807DE"/>
    <w:rsid w:val="00C816DF"/>
    <w:rsid w:val="00C82396"/>
    <w:rsid w:val="00C84D24"/>
    <w:rsid w:val="00C851BD"/>
    <w:rsid w:val="00C85329"/>
    <w:rsid w:val="00C864AF"/>
    <w:rsid w:val="00C86CCF"/>
    <w:rsid w:val="00C87419"/>
    <w:rsid w:val="00C920B8"/>
    <w:rsid w:val="00C92316"/>
    <w:rsid w:val="00C92879"/>
    <w:rsid w:val="00C92AB1"/>
    <w:rsid w:val="00C932CD"/>
    <w:rsid w:val="00C93CEE"/>
    <w:rsid w:val="00C94278"/>
    <w:rsid w:val="00C9609F"/>
    <w:rsid w:val="00C96EA8"/>
    <w:rsid w:val="00C970D0"/>
    <w:rsid w:val="00C97162"/>
    <w:rsid w:val="00CA286A"/>
    <w:rsid w:val="00CA32CD"/>
    <w:rsid w:val="00CA35F2"/>
    <w:rsid w:val="00CA3C5A"/>
    <w:rsid w:val="00CA4198"/>
    <w:rsid w:val="00CA44F3"/>
    <w:rsid w:val="00CA47DF"/>
    <w:rsid w:val="00CA557D"/>
    <w:rsid w:val="00CA5EB4"/>
    <w:rsid w:val="00CA668A"/>
    <w:rsid w:val="00CA7288"/>
    <w:rsid w:val="00CB0836"/>
    <w:rsid w:val="00CB0B95"/>
    <w:rsid w:val="00CB143A"/>
    <w:rsid w:val="00CB1720"/>
    <w:rsid w:val="00CB1F44"/>
    <w:rsid w:val="00CB21BE"/>
    <w:rsid w:val="00CB22D2"/>
    <w:rsid w:val="00CB4CCC"/>
    <w:rsid w:val="00CB5028"/>
    <w:rsid w:val="00CB645E"/>
    <w:rsid w:val="00CB64C9"/>
    <w:rsid w:val="00CB6F9B"/>
    <w:rsid w:val="00CC02F9"/>
    <w:rsid w:val="00CC0F19"/>
    <w:rsid w:val="00CC3533"/>
    <w:rsid w:val="00CC4F1D"/>
    <w:rsid w:val="00CC55CA"/>
    <w:rsid w:val="00CC674B"/>
    <w:rsid w:val="00CC6EDA"/>
    <w:rsid w:val="00CD3446"/>
    <w:rsid w:val="00CD5983"/>
    <w:rsid w:val="00CD73CA"/>
    <w:rsid w:val="00CE1958"/>
    <w:rsid w:val="00CE2CEB"/>
    <w:rsid w:val="00CE2F81"/>
    <w:rsid w:val="00CE361F"/>
    <w:rsid w:val="00CE5AEC"/>
    <w:rsid w:val="00CE688B"/>
    <w:rsid w:val="00CE7214"/>
    <w:rsid w:val="00CE74E7"/>
    <w:rsid w:val="00CF0297"/>
    <w:rsid w:val="00CF2990"/>
    <w:rsid w:val="00CF427D"/>
    <w:rsid w:val="00CF4A96"/>
    <w:rsid w:val="00CF518A"/>
    <w:rsid w:val="00CF7045"/>
    <w:rsid w:val="00CF7C39"/>
    <w:rsid w:val="00D0007A"/>
    <w:rsid w:val="00D0182C"/>
    <w:rsid w:val="00D03358"/>
    <w:rsid w:val="00D0336B"/>
    <w:rsid w:val="00D04328"/>
    <w:rsid w:val="00D05C4E"/>
    <w:rsid w:val="00D0651B"/>
    <w:rsid w:val="00D111C7"/>
    <w:rsid w:val="00D115BC"/>
    <w:rsid w:val="00D11E3C"/>
    <w:rsid w:val="00D11E82"/>
    <w:rsid w:val="00D16559"/>
    <w:rsid w:val="00D16800"/>
    <w:rsid w:val="00D16CE7"/>
    <w:rsid w:val="00D176F5"/>
    <w:rsid w:val="00D20763"/>
    <w:rsid w:val="00D20F90"/>
    <w:rsid w:val="00D2191A"/>
    <w:rsid w:val="00D232A7"/>
    <w:rsid w:val="00D233F7"/>
    <w:rsid w:val="00D23DE9"/>
    <w:rsid w:val="00D251B9"/>
    <w:rsid w:val="00D2614E"/>
    <w:rsid w:val="00D322ED"/>
    <w:rsid w:val="00D34C64"/>
    <w:rsid w:val="00D351B8"/>
    <w:rsid w:val="00D35765"/>
    <w:rsid w:val="00D37628"/>
    <w:rsid w:val="00D37C3B"/>
    <w:rsid w:val="00D41CA0"/>
    <w:rsid w:val="00D43024"/>
    <w:rsid w:val="00D4368E"/>
    <w:rsid w:val="00D44CD9"/>
    <w:rsid w:val="00D451FC"/>
    <w:rsid w:val="00D453F1"/>
    <w:rsid w:val="00D45A35"/>
    <w:rsid w:val="00D46482"/>
    <w:rsid w:val="00D477CD"/>
    <w:rsid w:val="00D50B6F"/>
    <w:rsid w:val="00D51729"/>
    <w:rsid w:val="00D51BE9"/>
    <w:rsid w:val="00D525AA"/>
    <w:rsid w:val="00D52E85"/>
    <w:rsid w:val="00D53F6D"/>
    <w:rsid w:val="00D607DA"/>
    <w:rsid w:val="00D62A28"/>
    <w:rsid w:val="00D6338D"/>
    <w:rsid w:val="00D63E28"/>
    <w:rsid w:val="00D64015"/>
    <w:rsid w:val="00D6474E"/>
    <w:rsid w:val="00D67001"/>
    <w:rsid w:val="00D67B8B"/>
    <w:rsid w:val="00D704F9"/>
    <w:rsid w:val="00D742CF"/>
    <w:rsid w:val="00D746B2"/>
    <w:rsid w:val="00D7663E"/>
    <w:rsid w:val="00D766B2"/>
    <w:rsid w:val="00D801B4"/>
    <w:rsid w:val="00D84274"/>
    <w:rsid w:val="00D84CC5"/>
    <w:rsid w:val="00D86057"/>
    <w:rsid w:val="00D870C8"/>
    <w:rsid w:val="00D9114F"/>
    <w:rsid w:val="00D91B45"/>
    <w:rsid w:val="00D9272F"/>
    <w:rsid w:val="00D92CB3"/>
    <w:rsid w:val="00D9337F"/>
    <w:rsid w:val="00D93791"/>
    <w:rsid w:val="00D94A6C"/>
    <w:rsid w:val="00D94DF1"/>
    <w:rsid w:val="00D95659"/>
    <w:rsid w:val="00D967D5"/>
    <w:rsid w:val="00D96BAE"/>
    <w:rsid w:val="00D96C2A"/>
    <w:rsid w:val="00DA0025"/>
    <w:rsid w:val="00DA07A9"/>
    <w:rsid w:val="00DA1740"/>
    <w:rsid w:val="00DA3334"/>
    <w:rsid w:val="00DA383E"/>
    <w:rsid w:val="00DA69DC"/>
    <w:rsid w:val="00DA6B23"/>
    <w:rsid w:val="00DA7232"/>
    <w:rsid w:val="00DB1200"/>
    <w:rsid w:val="00DB356A"/>
    <w:rsid w:val="00DB401F"/>
    <w:rsid w:val="00DB6904"/>
    <w:rsid w:val="00DB74FD"/>
    <w:rsid w:val="00DC25C2"/>
    <w:rsid w:val="00DC34C5"/>
    <w:rsid w:val="00DC39D9"/>
    <w:rsid w:val="00DC4621"/>
    <w:rsid w:val="00DC48F1"/>
    <w:rsid w:val="00DC4F63"/>
    <w:rsid w:val="00DC5D27"/>
    <w:rsid w:val="00DC73C1"/>
    <w:rsid w:val="00DD30C4"/>
    <w:rsid w:val="00DD51BC"/>
    <w:rsid w:val="00DD7BDD"/>
    <w:rsid w:val="00DE0133"/>
    <w:rsid w:val="00DE2D38"/>
    <w:rsid w:val="00DE3BF4"/>
    <w:rsid w:val="00DE4B6B"/>
    <w:rsid w:val="00DE5D8B"/>
    <w:rsid w:val="00DE5E77"/>
    <w:rsid w:val="00DE65D0"/>
    <w:rsid w:val="00DE68C1"/>
    <w:rsid w:val="00DE7AB9"/>
    <w:rsid w:val="00DF32B1"/>
    <w:rsid w:val="00DF3AB8"/>
    <w:rsid w:val="00DF5B4A"/>
    <w:rsid w:val="00DF63FA"/>
    <w:rsid w:val="00E018B4"/>
    <w:rsid w:val="00E0463C"/>
    <w:rsid w:val="00E065A7"/>
    <w:rsid w:val="00E0725F"/>
    <w:rsid w:val="00E07297"/>
    <w:rsid w:val="00E100D8"/>
    <w:rsid w:val="00E11CE5"/>
    <w:rsid w:val="00E13BE0"/>
    <w:rsid w:val="00E14AC7"/>
    <w:rsid w:val="00E1614D"/>
    <w:rsid w:val="00E165A3"/>
    <w:rsid w:val="00E16F07"/>
    <w:rsid w:val="00E178CF"/>
    <w:rsid w:val="00E17BEE"/>
    <w:rsid w:val="00E201EB"/>
    <w:rsid w:val="00E21355"/>
    <w:rsid w:val="00E228C6"/>
    <w:rsid w:val="00E242F4"/>
    <w:rsid w:val="00E24F14"/>
    <w:rsid w:val="00E2548B"/>
    <w:rsid w:val="00E2660F"/>
    <w:rsid w:val="00E322F0"/>
    <w:rsid w:val="00E3400A"/>
    <w:rsid w:val="00E356A7"/>
    <w:rsid w:val="00E3725D"/>
    <w:rsid w:val="00E4059D"/>
    <w:rsid w:val="00E418FA"/>
    <w:rsid w:val="00E42005"/>
    <w:rsid w:val="00E4273E"/>
    <w:rsid w:val="00E42806"/>
    <w:rsid w:val="00E42863"/>
    <w:rsid w:val="00E43145"/>
    <w:rsid w:val="00E44239"/>
    <w:rsid w:val="00E46507"/>
    <w:rsid w:val="00E46AD1"/>
    <w:rsid w:val="00E47B50"/>
    <w:rsid w:val="00E5066A"/>
    <w:rsid w:val="00E515A2"/>
    <w:rsid w:val="00E52278"/>
    <w:rsid w:val="00E52BA8"/>
    <w:rsid w:val="00E54729"/>
    <w:rsid w:val="00E54E1E"/>
    <w:rsid w:val="00E56FC1"/>
    <w:rsid w:val="00E57C6E"/>
    <w:rsid w:val="00E57E54"/>
    <w:rsid w:val="00E61489"/>
    <w:rsid w:val="00E62380"/>
    <w:rsid w:val="00E65177"/>
    <w:rsid w:val="00E651A0"/>
    <w:rsid w:val="00E66953"/>
    <w:rsid w:val="00E674EB"/>
    <w:rsid w:val="00E676B3"/>
    <w:rsid w:val="00E67C75"/>
    <w:rsid w:val="00E72EAD"/>
    <w:rsid w:val="00E731B4"/>
    <w:rsid w:val="00E74FB6"/>
    <w:rsid w:val="00E76673"/>
    <w:rsid w:val="00E808D7"/>
    <w:rsid w:val="00E831AB"/>
    <w:rsid w:val="00E84E28"/>
    <w:rsid w:val="00E84F23"/>
    <w:rsid w:val="00E87687"/>
    <w:rsid w:val="00E915EB"/>
    <w:rsid w:val="00E916B2"/>
    <w:rsid w:val="00E91E45"/>
    <w:rsid w:val="00E928EA"/>
    <w:rsid w:val="00E94CAB"/>
    <w:rsid w:val="00E95C11"/>
    <w:rsid w:val="00E95EA9"/>
    <w:rsid w:val="00E9624B"/>
    <w:rsid w:val="00E9643A"/>
    <w:rsid w:val="00E97B59"/>
    <w:rsid w:val="00EA003D"/>
    <w:rsid w:val="00EA14E8"/>
    <w:rsid w:val="00EA1BA1"/>
    <w:rsid w:val="00EA1ECA"/>
    <w:rsid w:val="00EA2425"/>
    <w:rsid w:val="00EA2AF4"/>
    <w:rsid w:val="00EA454A"/>
    <w:rsid w:val="00EA47C5"/>
    <w:rsid w:val="00EA7181"/>
    <w:rsid w:val="00EA7642"/>
    <w:rsid w:val="00EB0ABE"/>
    <w:rsid w:val="00EB14E2"/>
    <w:rsid w:val="00EB2223"/>
    <w:rsid w:val="00EB3093"/>
    <w:rsid w:val="00EB3482"/>
    <w:rsid w:val="00EB45C5"/>
    <w:rsid w:val="00EB4CFF"/>
    <w:rsid w:val="00EB5D77"/>
    <w:rsid w:val="00EB65B2"/>
    <w:rsid w:val="00EB6DE9"/>
    <w:rsid w:val="00EB7C72"/>
    <w:rsid w:val="00EB7E46"/>
    <w:rsid w:val="00EC03A9"/>
    <w:rsid w:val="00EC0A7E"/>
    <w:rsid w:val="00EC2BE7"/>
    <w:rsid w:val="00EC4832"/>
    <w:rsid w:val="00EC7DC2"/>
    <w:rsid w:val="00ED229D"/>
    <w:rsid w:val="00ED369F"/>
    <w:rsid w:val="00ED55DD"/>
    <w:rsid w:val="00ED6DAB"/>
    <w:rsid w:val="00ED70EE"/>
    <w:rsid w:val="00EE0481"/>
    <w:rsid w:val="00EE2DBB"/>
    <w:rsid w:val="00EE2E72"/>
    <w:rsid w:val="00EE3EA4"/>
    <w:rsid w:val="00EE5C61"/>
    <w:rsid w:val="00EE661F"/>
    <w:rsid w:val="00EE7482"/>
    <w:rsid w:val="00EE755A"/>
    <w:rsid w:val="00EE7A62"/>
    <w:rsid w:val="00EF1757"/>
    <w:rsid w:val="00EF483A"/>
    <w:rsid w:val="00EF4A34"/>
    <w:rsid w:val="00EF5328"/>
    <w:rsid w:val="00EF5FA0"/>
    <w:rsid w:val="00F0336C"/>
    <w:rsid w:val="00F03CE6"/>
    <w:rsid w:val="00F03F64"/>
    <w:rsid w:val="00F04D01"/>
    <w:rsid w:val="00F0559A"/>
    <w:rsid w:val="00F05A1F"/>
    <w:rsid w:val="00F060AD"/>
    <w:rsid w:val="00F06269"/>
    <w:rsid w:val="00F14C01"/>
    <w:rsid w:val="00F166E0"/>
    <w:rsid w:val="00F16E22"/>
    <w:rsid w:val="00F21B6B"/>
    <w:rsid w:val="00F2249F"/>
    <w:rsid w:val="00F22D5C"/>
    <w:rsid w:val="00F273F1"/>
    <w:rsid w:val="00F318D3"/>
    <w:rsid w:val="00F31AC6"/>
    <w:rsid w:val="00F31D7F"/>
    <w:rsid w:val="00F32538"/>
    <w:rsid w:val="00F3512B"/>
    <w:rsid w:val="00F358BF"/>
    <w:rsid w:val="00F3732D"/>
    <w:rsid w:val="00F3758C"/>
    <w:rsid w:val="00F37D18"/>
    <w:rsid w:val="00F37E97"/>
    <w:rsid w:val="00F40D3B"/>
    <w:rsid w:val="00F43A05"/>
    <w:rsid w:val="00F43E18"/>
    <w:rsid w:val="00F44546"/>
    <w:rsid w:val="00F45F48"/>
    <w:rsid w:val="00F479CB"/>
    <w:rsid w:val="00F50F45"/>
    <w:rsid w:val="00F5192E"/>
    <w:rsid w:val="00F56425"/>
    <w:rsid w:val="00F57374"/>
    <w:rsid w:val="00F6144D"/>
    <w:rsid w:val="00F616D8"/>
    <w:rsid w:val="00F6395C"/>
    <w:rsid w:val="00F65B9A"/>
    <w:rsid w:val="00F65F90"/>
    <w:rsid w:val="00F700F1"/>
    <w:rsid w:val="00F71ADA"/>
    <w:rsid w:val="00F74B60"/>
    <w:rsid w:val="00F74D58"/>
    <w:rsid w:val="00F768D6"/>
    <w:rsid w:val="00F76DDC"/>
    <w:rsid w:val="00F777C2"/>
    <w:rsid w:val="00F777DE"/>
    <w:rsid w:val="00F87430"/>
    <w:rsid w:val="00F9053F"/>
    <w:rsid w:val="00F90F0D"/>
    <w:rsid w:val="00F9487F"/>
    <w:rsid w:val="00F94ABE"/>
    <w:rsid w:val="00F94DAB"/>
    <w:rsid w:val="00F94DB1"/>
    <w:rsid w:val="00F976AE"/>
    <w:rsid w:val="00FA39F6"/>
    <w:rsid w:val="00FA531A"/>
    <w:rsid w:val="00FA6EC8"/>
    <w:rsid w:val="00FA72CD"/>
    <w:rsid w:val="00FB065E"/>
    <w:rsid w:val="00FB09F5"/>
    <w:rsid w:val="00FB27BE"/>
    <w:rsid w:val="00FB2E2F"/>
    <w:rsid w:val="00FB2F1E"/>
    <w:rsid w:val="00FB33CB"/>
    <w:rsid w:val="00FB4240"/>
    <w:rsid w:val="00FB4934"/>
    <w:rsid w:val="00FB5B95"/>
    <w:rsid w:val="00FB7ACE"/>
    <w:rsid w:val="00FC0D5D"/>
    <w:rsid w:val="00FC1759"/>
    <w:rsid w:val="00FC3FF7"/>
    <w:rsid w:val="00FC598F"/>
    <w:rsid w:val="00FC5EEB"/>
    <w:rsid w:val="00FC6D7E"/>
    <w:rsid w:val="00FC7406"/>
    <w:rsid w:val="00FD007B"/>
    <w:rsid w:val="00FD0ED4"/>
    <w:rsid w:val="00FD107C"/>
    <w:rsid w:val="00FD1547"/>
    <w:rsid w:val="00FD1BED"/>
    <w:rsid w:val="00FD2440"/>
    <w:rsid w:val="00FD3624"/>
    <w:rsid w:val="00FD3867"/>
    <w:rsid w:val="00FD5157"/>
    <w:rsid w:val="00FD620D"/>
    <w:rsid w:val="00FD6468"/>
    <w:rsid w:val="00FD69A7"/>
    <w:rsid w:val="00FD7359"/>
    <w:rsid w:val="00FE0A0B"/>
    <w:rsid w:val="00FE61EB"/>
    <w:rsid w:val="00FE666E"/>
    <w:rsid w:val="00FE698E"/>
    <w:rsid w:val="00FE7C73"/>
    <w:rsid w:val="00FE7EE5"/>
    <w:rsid w:val="00FF0437"/>
    <w:rsid w:val="00FF1ADC"/>
    <w:rsid w:val="00FF1ECB"/>
    <w:rsid w:val="00FF23EB"/>
    <w:rsid w:val="00FF240B"/>
    <w:rsid w:val="00FF2A5F"/>
    <w:rsid w:val="00FF3FA1"/>
    <w:rsid w:val="00FF4527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4"/>
    <o:shapelayout v:ext="edit">
      <o:idmap v:ext="edit" data="1"/>
    </o:shapelayout>
  </w:shapeDefaults>
  <w:decimalSymbol w:val="."/>
  <w:listSeparator w:val=","/>
  <w14:docId w14:val="5F1C0248"/>
  <w15:docId w15:val="{9B5D7DD3-C082-43A3-981D-69901675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6953"/>
    <w:pPr>
      <w:spacing w:after="100" w:afterAutospacing="1"/>
    </w:pPr>
    <w:rPr>
      <w:rFonts w:ascii="Arial" w:hAnsi="Arial" w:cs="Arial"/>
      <w:sz w:val="18"/>
      <w:szCs w:val="18"/>
    </w:rPr>
  </w:style>
  <w:style w:type="paragraph" w:styleId="Heading1">
    <w:name w:val="heading 1"/>
    <w:basedOn w:val="Normal"/>
    <w:next w:val="Normal"/>
    <w:qFormat/>
    <w:rsid w:val="004646CC"/>
    <w:pPr>
      <w:keepNext/>
      <w:keepLines/>
      <w:numPr>
        <w:numId w:val="1"/>
      </w:numPr>
      <w:pBdr>
        <w:top w:val="single" w:sz="4" w:space="1" w:color="auto"/>
      </w:pBdr>
      <w:shd w:val="clear" w:color="auto" w:fill="D9D9D9" w:themeFill="background1" w:themeFillShade="D9"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794A0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autoRedefine/>
    <w:qFormat/>
    <w:rsid w:val="00C87419"/>
    <w:pPr>
      <w:keepNext/>
      <w:numPr>
        <w:ilvl w:val="2"/>
        <w:numId w:val="1"/>
      </w:numPr>
      <w:tabs>
        <w:tab w:val="left" w:pos="720"/>
      </w:tabs>
      <w:spacing w:before="240" w:after="120" w:afterAutospacing="0"/>
      <w:outlineLvl w:val="2"/>
    </w:pPr>
    <w:rPr>
      <w:sz w:val="22"/>
    </w:rPr>
  </w:style>
  <w:style w:type="paragraph" w:styleId="Heading4">
    <w:name w:val="heading 4"/>
    <w:basedOn w:val="Normal"/>
    <w:next w:val="Normal"/>
    <w:qFormat/>
    <w:rsid w:val="00C321B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16245"/>
    <w:pPr>
      <w:keepNext/>
      <w:numPr>
        <w:ilvl w:val="4"/>
        <w:numId w:val="1"/>
      </w:numPr>
      <w:spacing w:before="120" w:after="120" w:afterAutospacing="0"/>
      <w:jc w:val="both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21BA"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21BA"/>
    <w:pPr>
      <w:numPr>
        <w:ilvl w:val="6"/>
        <w:numId w:val="1"/>
      </w:numPr>
      <w:spacing w:before="240" w:after="60" w:line="220" w:lineRule="exact"/>
      <w:jc w:val="both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C321BA"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C321BA"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321B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C321BA"/>
    <w:rPr>
      <w:sz w:val="20"/>
    </w:rPr>
  </w:style>
  <w:style w:type="paragraph" w:styleId="Header">
    <w:name w:val="header"/>
    <w:basedOn w:val="Normal"/>
    <w:link w:val="HeaderChar"/>
    <w:semiHidden/>
    <w:rsid w:val="00C321B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C321B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C321BA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C321BA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C321BA"/>
    <w:pPr>
      <w:spacing w:before="120" w:after="120"/>
      <w:ind w:left="634"/>
    </w:pPr>
  </w:style>
  <w:style w:type="paragraph" w:customStyle="1" w:styleId="level5">
    <w:name w:val="level 5"/>
    <w:basedOn w:val="Normal"/>
    <w:rsid w:val="00C321BA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C321BA"/>
    <w:pPr>
      <w:spacing w:before="240" w:after="720"/>
      <w:jc w:val="right"/>
    </w:pPr>
    <w:rPr>
      <w:b/>
      <w:kern w:val="28"/>
      <w:sz w:val="64"/>
    </w:rPr>
  </w:style>
  <w:style w:type="paragraph" w:customStyle="1" w:styleId="TOCEntry">
    <w:name w:val="TOCEntry"/>
    <w:basedOn w:val="Normal"/>
    <w:rsid w:val="00C321B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C321BA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C321BA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C321BA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C321BA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C321BA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C321BA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C321BA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C321BA"/>
    <w:rPr>
      <w:i/>
      <w:sz w:val="22"/>
    </w:rPr>
  </w:style>
  <w:style w:type="character" w:styleId="PageNumber">
    <w:name w:val="page number"/>
    <w:basedOn w:val="DefaultParagraphFont"/>
    <w:semiHidden/>
    <w:rsid w:val="00C321BA"/>
  </w:style>
  <w:style w:type="paragraph" w:customStyle="1" w:styleId="level3text">
    <w:name w:val="level 3 text"/>
    <w:basedOn w:val="Normal"/>
    <w:rsid w:val="00C321BA"/>
    <w:pPr>
      <w:spacing w:line="220" w:lineRule="exact"/>
      <w:ind w:left="1350" w:hanging="716"/>
    </w:pPr>
    <w:rPr>
      <w:i/>
      <w:sz w:val="22"/>
    </w:rPr>
  </w:style>
  <w:style w:type="paragraph" w:customStyle="1" w:styleId="requirement">
    <w:name w:val="requirement"/>
    <w:basedOn w:val="level4"/>
    <w:rsid w:val="00C321B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C321BA"/>
    <w:rPr>
      <w:sz w:val="28"/>
    </w:rPr>
  </w:style>
  <w:style w:type="paragraph" w:customStyle="1" w:styleId="ChangeHistoryTitle">
    <w:name w:val="ChangeHistory Title"/>
    <w:basedOn w:val="Normal"/>
    <w:rsid w:val="00C321BA"/>
    <w:pPr>
      <w:keepNext/>
      <w:spacing w:before="60" w:after="60"/>
      <w:jc w:val="center"/>
    </w:pPr>
    <w:rPr>
      <w:b/>
      <w:sz w:val="36"/>
    </w:rPr>
  </w:style>
  <w:style w:type="paragraph" w:customStyle="1" w:styleId="SuperTitle">
    <w:name w:val="SuperTitle"/>
    <w:basedOn w:val="Title"/>
    <w:next w:val="Normal"/>
    <w:rsid w:val="00C321B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C321BA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rsid w:val="00C321BA"/>
    <w:pPr>
      <w:spacing w:before="100" w:beforeAutospacing="1"/>
    </w:pPr>
    <w:rPr>
      <w:rFonts w:ascii="Arial Unicode MS" w:eastAsia="Arial Unicode MS" w:hAnsi="Arial Unicode MS" w:cs="Arial Unicode MS"/>
      <w:color w:val="000000"/>
      <w:szCs w:val="24"/>
    </w:rPr>
  </w:style>
  <w:style w:type="paragraph" w:styleId="HTMLPreformatted">
    <w:name w:val="HTML Preformatted"/>
    <w:basedOn w:val="Normal"/>
    <w:link w:val="HTMLPreformattedChar"/>
    <w:semiHidden/>
    <w:rsid w:val="00C3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uiPriority w:val="99"/>
    <w:rsid w:val="00C321BA"/>
    <w:rPr>
      <w:color w:val="0000FF"/>
      <w:u w:val="single"/>
    </w:rPr>
  </w:style>
  <w:style w:type="paragraph" w:styleId="BodyTextIndent">
    <w:name w:val="Body Text Indent"/>
    <w:basedOn w:val="Normal"/>
    <w:semiHidden/>
    <w:rsid w:val="00C321BA"/>
    <w:pPr>
      <w:ind w:left="1440"/>
    </w:pPr>
    <w:rPr>
      <w:sz w:val="22"/>
    </w:rPr>
  </w:style>
  <w:style w:type="paragraph" w:styleId="BodyText">
    <w:name w:val="Body Text"/>
    <w:basedOn w:val="Normal"/>
    <w:semiHidden/>
    <w:rsid w:val="00C321BA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B0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0C3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0C37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C37"/>
    <w:rPr>
      <w:rFonts w:ascii="Times" w:hAnsi="Times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3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7F0C41"/>
    <w:rPr>
      <w:rFonts w:ascii="Times" w:hAnsi="Times"/>
      <w:b/>
      <w:i/>
    </w:rPr>
  </w:style>
  <w:style w:type="table" w:styleId="TableGrid">
    <w:name w:val="Table Grid"/>
    <w:basedOn w:val="TableNormal"/>
    <w:uiPriority w:val="39"/>
    <w:rsid w:val="00BD2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semiHidden/>
    <w:rsid w:val="00A71080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51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8D3"/>
    <w:rPr>
      <w:color w:val="808080"/>
    </w:rPr>
  </w:style>
  <w:style w:type="paragraph" w:styleId="NoSpacing">
    <w:name w:val="No Spacing"/>
    <w:link w:val="NoSpacingChar"/>
    <w:uiPriority w:val="1"/>
    <w:qFormat/>
    <w:rsid w:val="003A5F7C"/>
    <w:rPr>
      <w:rFonts w:ascii="Arial" w:hAnsi="Arial" w:cs="Arial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A5F7C"/>
    <w:rPr>
      <w:rFonts w:ascii="Arial" w:hAnsi="Arial" w:cs="Arial"/>
      <w:sz w:val="18"/>
      <w:szCs w:val="18"/>
    </w:rPr>
  </w:style>
  <w:style w:type="paragraph" w:customStyle="1" w:styleId="DocIDBlueCharCharChar">
    <w:name w:val="DocIDBlue Char Char Char"/>
    <w:basedOn w:val="Normal"/>
    <w:link w:val="DocIDBlueCharCharCharChar"/>
    <w:semiHidden/>
    <w:rsid w:val="003A5F7C"/>
    <w:pPr>
      <w:spacing w:before="60" w:after="60"/>
      <w:ind w:left="900" w:right="-90"/>
      <w:jc w:val="right"/>
    </w:pPr>
    <w:rPr>
      <w:rFonts w:ascii="Verdana" w:hAnsi="Verdana"/>
      <w:b/>
      <w:smallCaps/>
      <w:color w:val="333399"/>
      <w:sz w:val="22"/>
      <w:szCs w:val="22"/>
    </w:rPr>
  </w:style>
  <w:style w:type="character" w:customStyle="1" w:styleId="DocIDBlueCharCharCharChar">
    <w:name w:val="DocIDBlue Char Char Char Char"/>
    <w:basedOn w:val="DefaultParagraphFont"/>
    <w:link w:val="DocIDBlueCharCharChar"/>
    <w:semiHidden/>
    <w:rsid w:val="003A5F7C"/>
    <w:rPr>
      <w:rFonts w:ascii="Verdana" w:hAnsi="Verdana" w:cs="Arial"/>
      <w:b/>
      <w:smallCaps/>
      <w:color w:val="333399"/>
      <w:sz w:val="22"/>
      <w:szCs w:val="22"/>
    </w:rPr>
  </w:style>
  <w:style w:type="paragraph" w:customStyle="1" w:styleId="DocIDBlueChar">
    <w:name w:val="DocIDBlue Char"/>
    <w:basedOn w:val="Normal"/>
    <w:link w:val="DocIDBlueCharChar"/>
    <w:rsid w:val="003A5F7C"/>
    <w:pPr>
      <w:spacing w:before="60" w:after="60"/>
      <w:ind w:left="900" w:right="-90"/>
      <w:jc w:val="right"/>
    </w:pPr>
    <w:rPr>
      <w:rFonts w:ascii="Verdana" w:hAnsi="Verdana"/>
      <w:b/>
      <w:smallCaps/>
      <w:color w:val="333399"/>
      <w:sz w:val="22"/>
      <w:szCs w:val="22"/>
    </w:rPr>
  </w:style>
  <w:style w:type="character" w:customStyle="1" w:styleId="DocIDBlueCharChar">
    <w:name w:val="DocIDBlue Char Char"/>
    <w:basedOn w:val="DefaultParagraphFont"/>
    <w:link w:val="DocIDBlueChar"/>
    <w:rsid w:val="003A5F7C"/>
    <w:rPr>
      <w:rFonts w:ascii="Verdana" w:hAnsi="Verdana" w:cs="Arial"/>
      <w:b/>
      <w:smallCaps/>
      <w:color w:val="333399"/>
      <w:sz w:val="22"/>
      <w:szCs w:val="22"/>
    </w:rPr>
  </w:style>
  <w:style w:type="character" w:customStyle="1" w:styleId="DocIDGreyCharChar">
    <w:name w:val="DocIDGrey Char Char"/>
    <w:basedOn w:val="DefaultParagraphFont"/>
    <w:semiHidden/>
    <w:rsid w:val="003A5F7C"/>
    <w:rPr>
      <w:rFonts w:ascii="Verdana" w:hAnsi="Verdana" w:cs="Arial"/>
      <w:b/>
      <w:smallCaps/>
      <w:color w:val="808080"/>
      <w:sz w:val="22"/>
      <w:szCs w:val="32"/>
      <w:lang w:val="en-US" w:eastAsia="en-US" w:bidi="ar-SA"/>
    </w:rPr>
  </w:style>
  <w:style w:type="paragraph" w:customStyle="1" w:styleId="DocumentLabel">
    <w:name w:val="Document Label"/>
    <w:basedOn w:val="Normal"/>
    <w:rsid w:val="003A5F7C"/>
    <w:pPr>
      <w:keepNext/>
      <w:keepLines/>
      <w:tabs>
        <w:tab w:val="left" w:pos="0"/>
      </w:tabs>
      <w:spacing w:before="120" w:after="120"/>
      <w:ind w:left="2880"/>
    </w:pPr>
    <w:rPr>
      <w:rFonts w:ascii="Agfa Rotis Sans Serif" w:hAnsi="Agfa Rotis Sans Serif"/>
      <w:kern w:val="28"/>
    </w:rPr>
  </w:style>
  <w:style w:type="character" w:customStyle="1" w:styleId="DocIDGreyCharCharChar">
    <w:name w:val="DocIDGrey Char Char Char"/>
    <w:basedOn w:val="DefaultParagraphFont"/>
    <w:rsid w:val="003A5F7C"/>
    <w:rPr>
      <w:rFonts w:ascii="Verdana" w:hAnsi="Verdana" w:cs="Arial"/>
      <w:b/>
      <w:smallCaps/>
      <w:color w:val="808080"/>
      <w:sz w:val="22"/>
      <w:szCs w:val="32"/>
      <w:lang w:val="en-US" w:eastAsia="en-US" w:bidi="ar-SA"/>
    </w:rPr>
  </w:style>
  <w:style w:type="paragraph" w:customStyle="1" w:styleId="DocIDGrey">
    <w:name w:val="DocIDGrey"/>
    <w:basedOn w:val="Normal"/>
    <w:link w:val="DocIDGreyChar"/>
    <w:rsid w:val="003A5F7C"/>
    <w:pPr>
      <w:spacing w:before="60" w:after="60"/>
      <w:ind w:left="900" w:right="-90"/>
      <w:jc w:val="right"/>
    </w:pPr>
    <w:rPr>
      <w:rFonts w:ascii="Verdana" w:hAnsi="Verdana"/>
      <w:b/>
      <w:smallCaps/>
      <w:color w:val="808080"/>
      <w:sz w:val="22"/>
      <w:szCs w:val="32"/>
    </w:rPr>
  </w:style>
  <w:style w:type="character" w:customStyle="1" w:styleId="DocIDGreyChar">
    <w:name w:val="DocIDGrey Char"/>
    <w:basedOn w:val="DefaultParagraphFont"/>
    <w:link w:val="DocIDGrey"/>
    <w:rsid w:val="003A5F7C"/>
    <w:rPr>
      <w:rFonts w:ascii="Verdana" w:hAnsi="Verdana" w:cs="Arial"/>
      <w:b/>
      <w:smallCaps/>
      <w:color w:val="808080"/>
      <w:sz w:val="22"/>
      <w:szCs w:val="32"/>
    </w:rPr>
  </w:style>
  <w:style w:type="paragraph" w:styleId="Subtitle">
    <w:name w:val="Subtitle"/>
    <w:basedOn w:val="Normal"/>
    <w:next w:val="Normal"/>
    <w:link w:val="SubtitleChar"/>
    <w:qFormat/>
    <w:rsid w:val="003A5F7C"/>
    <w:pPr>
      <w:keepNext/>
      <w:spacing w:before="240" w:after="120"/>
      <w:ind w:left="360" w:hanging="360"/>
      <w:outlineLvl w:val="1"/>
    </w:pPr>
    <w:rPr>
      <w:b/>
      <w:i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3A5F7C"/>
    <w:rPr>
      <w:rFonts w:ascii="Arial" w:hAnsi="Arial" w:cs="Arial"/>
      <w:b/>
      <w:i/>
      <w:sz w:val="22"/>
      <w:szCs w:val="24"/>
    </w:rPr>
  </w:style>
  <w:style w:type="table" w:customStyle="1" w:styleId="CMMITableStyle">
    <w:name w:val="CMMI Table Style"/>
    <w:basedOn w:val="TableNormal"/>
    <w:rsid w:val="003A5F7C"/>
    <w:rPr>
      <w:rFonts w:ascii="Arial" w:hAnsi="Arial"/>
      <w:color w:val="365F91" w:themeColor="accent1" w:themeShade="BF"/>
      <w:sz w:val="18"/>
    </w:rPr>
    <w:tblPr>
      <w:tblStyleRowBandSize w:val="1"/>
      <w:tblStyleColBandSize w:val="1"/>
      <w:tblBorders>
        <w:top w:val="single" w:sz="4" w:space="0" w:color="AFA9D0"/>
        <w:left w:val="single" w:sz="4" w:space="0" w:color="AFA9D0"/>
        <w:bottom w:val="single" w:sz="4" w:space="0" w:color="AFA9D0"/>
        <w:right w:val="single" w:sz="4" w:space="0" w:color="AFA9D0"/>
        <w:insideH w:val="single" w:sz="4" w:space="0" w:color="AFA9D0"/>
        <w:insideV w:val="single" w:sz="4" w:space="0" w:color="AFA9D0"/>
      </w:tblBorders>
      <w:tblCellMar>
        <w:top w:w="29" w:type="dxa"/>
        <w:left w:w="58" w:type="dxa"/>
        <w:bottom w:w="29" w:type="dxa"/>
        <w:right w:w="5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517B"/>
      </w:tcPr>
    </w:tblStylePr>
    <w:tblStylePr w:type="la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single" w:sz="8" w:space="0" w:color="57517B"/>
          <w:left w:val="single" w:sz="8" w:space="0" w:color="AFA9D0"/>
          <w:bottom w:val="single" w:sz="8" w:space="0" w:color="57517B"/>
          <w:right w:val="single" w:sz="8" w:space="0" w:color="AFA9D0"/>
          <w:insideH w:val="nil"/>
          <w:insideV w:val="single" w:sz="8" w:space="0" w:color="AFA9D0"/>
        </w:tcBorders>
      </w:tcPr>
    </w:tblStylePr>
    <w:tblStylePr w:type="firstCol">
      <w:rPr>
        <w:rFonts w:ascii="Arial" w:hAnsi="Arial"/>
        <w:b/>
        <w:bCs/>
        <w:sz w:val="18"/>
      </w:rPr>
      <w:tblPr/>
      <w:tcPr>
        <w:tcBorders>
          <w:top w:val="single" w:sz="8" w:space="0" w:color="AFA9D0"/>
          <w:left w:val="single" w:sz="8" w:space="0" w:color="AFA9D0"/>
          <w:bottom w:val="single" w:sz="8" w:space="0" w:color="AFA9D0"/>
          <w:right w:val="single" w:sz="8" w:space="0" w:color="AFA9D0"/>
          <w:insideH w:val="nil"/>
          <w:insideV w:val="nil"/>
          <w:tl2br w:val="nil"/>
          <w:tr2bl w:val="nil"/>
        </w:tcBorders>
      </w:tcPr>
    </w:tblStylePr>
    <w:tblStylePr w:type="lastCol">
      <w:rPr>
        <w:rFonts w:ascii="Arial" w:hAnsi="Arial"/>
        <w:b/>
        <w:bCs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A9D0"/>
      </w:tcPr>
    </w:tblStylePr>
    <w:tblStylePr w:type="band2Vert">
      <w:rPr>
        <w:rFonts w:ascii="Arial" w:hAnsi="Arial"/>
        <w:sz w:val="18"/>
      </w:rPr>
      <w:tblPr/>
      <w:tcPr>
        <w:tcBorders>
          <w:top w:val="single" w:sz="8" w:space="0" w:color="AFA9D0"/>
          <w:left w:val="single" w:sz="8" w:space="0" w:color="AFA9D0"/>
          <w:bottom w:val="single" w:sz="8" w:space="0" w:color="AFA9D0"/>
          <w:right w:val="single" w:sz="8" w:space="0" w:color="AFA9D0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A9D0"/>
      </w:tcPr>
    </w:tblStylePr>
    <w:tblStylePr w:type="band2Horz">
      <w:rPr>
        <w:rFonts w:asciiTheme="majorHAnsi" w:hAnsiTheme="majorHAnsi"/>
        <w:sz w:val="18"/>
      </w:rPr>
    </w:tblStylePr>
  </w:style>
  <w:style w:type="paragraph" w:customStyle="1" w:styleId="TableHeader">
    <w:name w:val="Table Header"/>
    <w:basedOn w:val="Normal"/>
    <w:rsid w:val="003A5F7C"/>
    <w:pPr>
      <w:spacing w:after="120"/>
      <w:jc w:val="center"/>
    </w:pPr>
    <w:rPr>
      <w:b/>
      <w:szCs w:val="24"/>
    </w:rPr>
  </w:style>
  <w:style w:type="paragraph" w:customStyle="1" w:styleId="TableText">
    <w:name w:val="Table Text"/>
    <w:basedOn w:val="Normal"/>
    <w:rsid w:val="003A5F7C"/>
    <w:pPr>
      <w:spacing w:before="20" w:after="20"/>
    </w:pPr>
  </w:style>
  <w:style w:type="paragraph" w:styleId="TOCHeading">
    <w:name w:val="TOC Heading"/>
    <w:basedOn w:val="Heading1"/>
    <w:next w:val="Normal"/>
    <w:uiPriority w:val="39"/>
    <w:unhideWhenUsed/>
    <w:qFormat/>
    <w:rsid w:val="004646CC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36AD6"/>
    <w:pPr>
      <w:spacing w:after="200"/>
    </w:pPr>
    <w:rPr>
      <w:b/>
      <w:bCs/>
      <w:color w:val="4F81BD" w:themeColor="accent1"/>
    </w:rPr>
  </w:style>
  <w:style w:type="paragraph" w:customStyle="1" w:styleId="TableHeading">
    <w:name w:val="TableHeading"/>
    <w:basedOn w:val="Normal"/>
    <w:rsid w:val="00A2557A"/>
    <w:pPr>
      <w:tabs>
        <w:tab w:val="left" w:pos="2880"/>
        <w:tab w:val="left" w:pos="3240"/>
      </w:tabs>
      <w:spacing w:before="60" w:after="60"/>
    </w:pPr>
    <w:rPr>
      <w:b/>
      <w:sz w:val="20"/>
      <w:szCs w:val="24"/>
    </w:rPr>
  </w:style>
  <w:style w:type="paragraph" w:customStyle="1" w:styleId="Bullet1">
    <w:name w:val="Bullet 1"/>
    <w:basedOn w:val="Normal"/>
    <w:semiHidden/>
    <w:rsid w:val="00A2557A"/>
    <w:pPr>
      <w:numPr>
        <w:numId w:val="2"/>
      </w:numPr>
      <w:tabs>
        <w:tab w:val="clear" w:pos="1500"/>
        <w:tab w:val="num" w:pos="360"/>
        <w:tab w:val="left" w:pos="7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00" w:after="60"/>
      <w:ind w:left="360"/>
    </w:pPr>
    <w:rPr>
      <w:color w:val="000000"/>
      <w:sz w:val="20"/>
    </w:rPr>
  </w:style>
  <w:style w:type="paragraph" w:styleId="BlockText">
    <w:name w:val="Block Text"/>
    <w:basedOn w:val="Normal"/>
    <w:uiPriority w:val="99"/>
    <w:semiHidden/>
    <w:unhideWhenUsed/>
    <w:rsid w:val="00800AD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Header"/>
    <w:semiHidden/>
    <w:rsid w:val="00FF1ADC"/>
    <w:rPr>
      <w:rFonts w:ascii="Arial" w:hAnsi="Arial" w:cs="Arial"/>
      <w:b/>
      <w:i/>
      <w:szCs w:val="18"/>
    </w:rPr>
  </w:style>
  <w:style w:type="paragraph" w:customStyle="1" w:styleId="ltcaption">
    <w:name w:val="ltcaption"/>
    <w:basedOn w:val="Normal"/>
    <w:rsid w:val="002C5550"/>
    <w:pPr>
      <w:spacing w:before="100" w:beforeAutospacing="1"/>
    </w:pPr>
    <w:rPr>
      <w:rFonts w:ascii="Tahoma" w:hAnsi="Tahoma" w:cs="Tahoma"/>
      <w:color w:val="00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2C2A29"/>
    <w:rPr>
      <w:b/>
      <w:bCs/>
    </w:rPr>
  </w:style>
  <w:style w:type="paragraph" w:customStyle="1" w:styleId="small">
    <w:name w:val="small"/>
    <w:basedOn w:val="Normal"/>
    <w:rsid w:val="002C2A29"/>
    <w:pPr>
      <w:spacing w:before="100" w:beforeAutospacing="1"/>
    </w:pPr>
    <w:rPr>
      <w:rFonts w:ascii="Times New Roman" w:hAnsi="Times New Roman" w:cs="Times New Roman"/>
    </w:rPr>
  </w:style>
  <w:style w:type="paragraph" w:customStyle="1" w:styleId="Caption1">
    <w:name w:val="Caption1"/>
    <w:basedOn w:val="Normal"/>
    <w:rsid w:val="002C2A29"/>
    <w:pPr>
      <w:spacing w:before="100" w:beforeAutospacing="1"/>
    </w:pPr>
    <w:rPr>
      <w:rFonts w:ascii="Tahoma" w:hAnsi="Tahoma" w:cs="Tahoma"/>
      <w:b/>
      <w:bCs/>
      <w:color w:val="000000"/>
      <w:sz w:val="17"/>
      <w:szCs w:val="17"/>
    </w:rPr>
  </w:style>
  <w:style w:type="paragraph" w:customStyle="1" w:styleId="rtnavlinks">
    <w:name w:val="rtnavlinks"/>
    <w:basedOn w:val="Normal"/>
    <w:rsid w:val="002C2A29"/>
    <w:pPr>
      <w:spacing w:before="100" w:beforeAutospacing="1"/>
    </w:pPr>
    <w:rPr>
      <w:sz w:val="14"/>
      <w:szCs w:val="14"/>
      <w:u w:val="single"/>
    </w:rPr>
  </w:style>
  <w:style w:type="table" w:customStyle="1" w:styleId="MediumShading1-Accent11">
    <w:name w:val="Medium Shading 1 - Accent 11"/>
    <w:basedOn w:val="TableNormal"/>
    <w:uiPriority w:val="63"/>
    <w:rsid w:val="00F768D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R-Note">
    <w:name w:val="SR-Note"/>
    <w:basedOn w:val="CommentText"/>
    <w:link w:val="SR-NoteChar"/>
    <w:qFormat/>
    <w:rsid w:val="007A7097"/>
    <w:pPr>
      <w:spacing w:before="120" w:after="0" w:afterAutospacing="0"/>
    </w:pPr>
    <w:rPr>
      <w:i/>
    </w:rPr>
  </w:style>
  <w:style w:type="paragraph" w:customStyle="1" w:styleId="SR-Bullet">
    <w:name w:val="SR-Bullet"/>
    <w:basedOn w:val="CommentText"/>
    <w:link w:val="SR-BulletChar"/>
    <w:qFormat/>
    <w:rsid w:val="007A7097"/>
    <w:pPr>
      <w:numPr>
        <w:numId w:val="3"/>
      </w:numPr>
      <w:spacing w:after="0" w:afterAutospacing="0"/>
    </w:pPr>
  </w:style>
  <w:style w:type="character" w:customStyle="1" w:styleId="SR-NoteChar">
    <w:name w:val="SR-Note Char"/>
    <w:basedOn w:val="CommentTextChar"/>
    <w:link w:val="SR-Note"/>
    <w:rsid w:val="007A7097"/>
    <w:rPr>
      <w:rFonts w:ascii="Arial" w:hAnsi="Arial" w:cs="Arial"/>
      <w:i/>
      <w:szCs w:val="18"/>
    </w:rPr>
  </w:style>
  <w:style w:type="paragraph" w:customStyle="1" w:styleId="SR-Normal">
    <w:name w:val="SR-Normal"/>
    <w:basedOn w:val="CommentText"/>
    <w:link w:val="SR-NormalChar"/>
    <w:qFormat/>
    <w:rsid w:val="007A7097"/>
    <w:pPr>
      <w:spacing w:after="120" w:afterAutospacing="0"/>
    </w:pPr>
  </w:style>
  <w:style w:type="character" w:customStyle="1" w:styleId="SR-BulletChar">
    <w:name w:val="SR-Bullet Char"/>
    <w:basedOn w:val="CommentTextChar"/>
    <w:link w:val="SR-Bullet"/>
    <w:rsid w:val="007A7097"/>
    <w:rPr>
      <w:rFonts w:ascii="Arial" w:hAnsi="Arial" w:cs="Arial"/>
      <w:szCs w:val="18"/>
    </w:rPr>
  </w:style>
  <w:style w:type="character" w:customStyle="1" w:styleId="SR-NormalChar">
    <w:name w:val="SR-Normal Char"/>
    <w:basedOn w:val="CommentTextChar"/>
    <w:link w:val="SR-Normal"/>
    <w:rsid w:val="007A7097"/>
    <w:rPr>
      <w:rFonts w:ascii="Arial" w:hAnsi="Arial" w:cs="Arial"/>
      <w:szCs w:val="18"/>
    </w:rPr>
  </w:style>
  <w:style w:type="paragraph" w:styleId="Revision">
    <w:name w:val="Revision"/>
    <w:hidden/>
    <w:uiPriority w:val="99"/>
    <w:semiHidden/>
    <w:rsid w:val="001007D9"/>
    <w:rPr>
      <w:rFonts w:ascii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820E9"/>
    <w:rPr>
      <w:rFonts w:cs="Arial"/>
      <w:b/>
      <w:sz w:val="28"/>
      <w:szCs w:val="18"/>
    </w:rPr>
  </w:style>
  <w:style w:type="paragraph" w:customStyle="1" w:styleId="Default">
    <w:name w:val="Default"/>
    <w:rsid w:val="00F0336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customStyle="1" w:styleId="searchinput">
    <w:name w:val="searchinput"/>
    <w:basedOn w:val="Normal"/>
    <w:rsid w:val="00F0336C"/>
    <w:pPr>
      <w:shd w:val="clear" w:color="auto" w:fill="FAFAD2"/>
      <w:spacing w:before="100" w:beforeAutospacing="1"/>
    </w:pPr>
    <w:rPr>
      <w:rFonts w:ascii="Tahoma" w:hAnsi="Tahoma" w:cs="Tahoma"/>
      <w:color w:val="003366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A47D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C6DBD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32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60BD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05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793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391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5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2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2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0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57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30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999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121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2.xml"/><Relationship Id="rId18" Type="http://schemas.openxmlformats.org/officeDocument/2006/relationships/header" Target="header2.xml"/><Relationship Id="rId26" Type="http://schemas.openxmlformats.org/officeDocument/2006/relationships/hyperlink" Target="https://confluence.maximus.com/download/attachments/190972245/DATSI-Integration-Design.docx?api=v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jira.maximus.com/browse/FEDAP-3355" TargetMode="Externa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jira.maximus.com/browse/FEDAP-335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hyperlink" Target="mailto:federalappdevelopment@maximus.com" TargetMode="External"/><Relationship Id="rId5" Type="http://schemas.openxmlformats.org/officeDocument/2006/relationships/numbering" Target="numbering.xml"/><Relationship Id="rId15" Type="http://schemas.openxmlformats.org/officeDocument/2006/relationships/control" Target="activeX/activeX4.xml"/><Relationship Id="rId23" Type="http://schemas.openxmlformats.org/officeDocument/2006/relationships/hyperlink" Target="mailto:qicportalhelp@maximus.com" TargetMode="External"/><Relationship Id="rId28" Type="http://schemas.openxmlformats.org/officeDocument/2006/relationships/hyperlink" Target="https://confluence.maximus.com/download/attachments/208313255/DATSI%20Doc%20Notification%20Processing%20-%20v2.pdf?api=v2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3.xml"/><Relationship Id="rId22" Type="http://schemas.openxmlformats.org/officeDocument/2006/relationships/image" Target="media/image4.png"/><Relationship Id="rId27" Type="http://schemas.openxmlformats.org/officeDocument/2006/relationships/hyperlink" Target="https://confluence.maximus.com/download/attachments/208313255/AWS%20-%20SQID%20-%20DATSI%20-%20Library.xlsx?api=v2" TargetMode="External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1620BA818D5479BA7F7A40AFEE95B" ma:contentTypeVersion="20" ma:contentTypeDescription="Create a new document." ma:contentTypeScope="" ma:versionID="10eeeed0db2e9df7bf94f698ce557939">
  <xsd:schema xmlns:xsd="http://www.w3.org/2001/XMLSchema" xmlns:xs="http://www.w3.org/2001/XMLSchema" xmlns:p="http://schemas.microsoft.com/office/2006/metadata/properties" xmlns:ns2="d0bca56c-5b87-4d37-9971-8e2eb470ea8c" xmlns:ns3="d8522cfc-f092-4d64-aeec-0715eb7b1f1d" targetNamespace="http://schemas.microsoft.com/office/2006/metadata/properties" ma:root="true" ma:fieldsID="fb394dfe42937071ef14b361f8706608" ns2:_="" ns3:_="">
    <xsd:import namespace="d0bca56c-5b87-4d37-9971-8e2eb470ea8c"/>
    <xsd:import namespace="d8522cfc-f092-4d64-aeec-0715eb7b1f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ca56c-5b87-4d37-9971-8e2eb470ea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22cfc-f092-4d64-aeec-0715eb7b1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3744E-FCE8-4063-9687-A9B74CA62DFB}">
  <ds:schemaRefs>
    <ds:schemaRef ds:uri="http://purl.org/dc/terms/"/>
    <ds:schemaRef ds:uri="http://www.w3.org/XML/1998/namespace"/>
    <ds:schemaRef ds:uri="http://schemas.microsoft.com/office/2006/documentManagement/types"/>
    <ds:schemaRef ds:uri="d8522cfc-f092-4d64-aeec-0715eb7b1f1d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0bca56c-5b87-4d37-9971-8e2eb470ea8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CB5D583-307E-4995-BC5D-B6208FB3F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766C3-7C41-4727-82F4-96DE565AD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ca56c-5b87-4d37-9971-8e2eb470ea8c"/>
    <ds:schemaRef ds:uri="d8522cfc-f092-4d64-aeec-0715eb7b1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F08019-7F34-440D-AFB2-87A184C4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8496</TotalTime>
  <Pages>8</Pages>
  <Words>1262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9567</CharactersWithSpaces>
  <SharedDoc>false</SharedDoc>
  <HLinks>
    <vt:vector size="30" baseType="variant">
      <vt:variant>
        <vt:i4>6225923</vt:i4>
      </vt:variant>
      <vt:variant>
        <vt:i4>117</vt:i4>
      </vt:variant>
      <vt:variant>
        <vt:i4>0</vt:i4>
      </vt:variant>
      <vt:variant>
        <vt:i4>5</vt:i4>
      </vt:variant>
      <vt:variant>
        <vt:lpwstr>http://ngl.binwar.com/javagp.html</vt:lpwstr>
      </vt:variant>
      <vt:variant>
        <vt:lpwstr/>
      </vt:variant>
      <vt:variant>
        <vt:i4>4653124</vt:i4>
      </vt:variant>
      <vt:variant>
        <vt:i4>114</vt:i4>
      </vt:variant>
      <vt:variant>
        <vt:i4>0</vt:i4>
      </vt:variant>
      <vt:variant>
        <vt:i4>5</vt:i4>
      </vt:variant>
      <vt:variant>
        <vt:lpwstr>http://www.spies.com/SOX</vt:lpwstr>
      </vt:variant>
      <vt:variant>
        <vt:lpwstr/>
      </vt:variant>
      <vt:variant>
        <vt:i4>917601</vt:i4>
      </vt:variant>
      <vt:variant>
        <vt:i4>111</vt:i4>
      </vt:variant>
      <vt:variant>
        <vt:i4>0</vt:i4>
      </vt:variant>
      <vt:variant>
        <vt:i4>5</vt:i4>
      </vt:variant>
      <vt:variant>
        <vt:lpwstr>http://www.borland.com/products/downloads/download_jbuilder.html</vt:lpwstr>
      </vt:variant>
      <vt:variant>
        <vt:lpwstr/>
      </vt:variant>
      <vt:variant>
        <vt:i4>6946938</vt:i4>
      </vt:variant>
      <vt:variant>
        <vt:i4>108</vt:i4>
      </vt:variant>
      <vt:variant>
        <vt:i4>0</vt:i4>
      </vt:variant>
      <vt:variant>
        <vt:i4>5</vt:i4>
      </vt:variant>
      <vt:variant>
        <vt:lpwstr>http://support.borland.com/newsgroups/jbuilder.asp</vt:lpwstr>
      </vt:variant>
      <vt:variant>
        <vt:lpwstr/>
      </vt:variant>
      <vt:variant>
        <vt:i4>4063328</vt:i4>
      </vt:variant>
      <vt:variant>
        <vt:i4>105</vt:i4>
      </vt:variant>
      <vt:variant>
        <vt:i4>0</vt:i4>
      </vt:variant>
      <vt:variant>
        <vt:i4>5</vt:i4>
      </vt:variant>
      <vt:variant>
        <vt:lpwstr>http://www.csc.villanova.edu/~tway/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Venkatesh Gadari</dc:creator>
  <cp:lastModifiedBy>Gupta, Rajan</cp:lastModifiedBy>
  <cp:revision>954</cp:revision>
  <cp:lastPrinted>2018-05-16T18:58:00Z</cp:lastPrinted>
  <dcterms:created xsi:type="dcterms:W3CDTF">2019-08-02T00:12:00Z</dcterms:created>
  <dcterms:modified xsi:type="dcterms:W3CDTF">2020-10-02T20:50:00Z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0x0101005801620BA818D5479BA7F7A40AFEE95B</vt:lpwstr>
  </property>
</Properties>
</file>